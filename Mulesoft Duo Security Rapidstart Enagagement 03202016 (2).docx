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F212" w14:textId="77777777" w:rsidR="000978B5" w:rsidRDefault="000978B5" w:rsidP="00BF40D1">
      <w:pPr>
        <w:pStyle w:val="Title"/>
        <w:spacing w:before="120"/>
      </w:pPr>
      <w:r>
        <w:t xml:space="preserve">STATEMENT OF WORK TITLE (“SOW”): </w:t>
      </w:r>
    </w:p>
    <w:p w14:paraId="7A996045" w14:textId="756447D9" w:rsidR="000978B5" w:rsidRDefault="000978B5" w:rsidP="00BF40D1">
      <w:pPr>
        <w:pStyle w:val="Title"/>
        <w:spacing w:before="120"/>
      </w:pPr>
      <w:r>
        <w:t xml:space="preserve">MuleSoft Assistance for </w:t>
      </w:r>
      <w:del w:id="0" w:author="Gopi Soundarrajan" w:date="2016-03-20T16:51:00Z">
        <w:r w:rsidRPr="00E24328" w:rsidDel="006D6E4C">
          <w:rPr>
            <w:highlight w:val="yellow"/>
          </w:rPr>
          <w:delText>&lt;Customer&gt;</w:delText>
        </w:r>
      </w:del>
      <w:ins w:id="1" w:author="Gopi Soundarrajan" w:date="2016-03-20T16:51:00Z">
        <w:r w:rsidR="006D6E4C">
          <w:t>Duo Security</w:t>
        </w:r>
      </w:ins>
      <w:ins w:id="2" w:author="Gopi Soundarrajan" w:date="2016-03-20T16:52:00Z">
        <w:r w:rsidR="006D6E4C">
          <w:t xml:space="preserve"> </w:t>
        </w:r>
      </w:ins>
    </w:p>
    <w:p w14:paraId="690F3F0F" w14:textId="080C30DE" w:rsidR="000978B5" w:rsidRPr="006D6E4C" w:rsidRDefault="000978B5" w:rsidP="00755CB8">
      <w:pPr>
        <w:spacing w:before="120" w:after="60"/>
        <w:jc w:val="center"/>
        <w:rPr>
          <w:rFonts w:ascii="Times" w:eastAsiaTheme="minorHAnsi" w:hAnsi="Times"/>
          <w:lang w:val="en-US"/>
          <w:rPrChange w:id="3" w:author="Gopi Soundarrajan" w:date="2016-03-20T16:55:00Z">
            <w:rPr>
              <w:rFonts w:ascii="Times" w:eastAsiaTheme="minorHAnsi" w:hAnsi="Times"/>
              <w:highlight w:val="yellow"/>
              <w:lang w:val="en-US"/>
            </w:rPr>
          </w:rPrChange>
        </w:rPr>
      </w:pPr>
      <w:r w:rsidRPr="00755CB8">
        <w:rPr>
          <w:rFonts w:eastAsiaTheme="minorHAnsi"/>
          <w:lang w:val="en-US"/>
        </w:rPr>
        <w:t>SOW Reference ID</w:t>
      </w:r>
      <w:r w:rsidRPr="00DA4D5F">
        <w:rPr>
          <w:rFonts w:eastAsiaTheme="minorHAnsi"/>
          <w:lang w:val="en-US"/>
        </w:rPr>
        <w:t xml:space="preserve">: </w:t>
      </w:r>
      <w:del w:id="4" w:author="Gopi Soundarrajan" w:date="2016-03-20T16:52:00Z">
        <w:r w:rsidRPr="006D6E4C" w:rsidDel="006D6E4C">
          <w:rPr>
            <w:rFonts w:eastAsiaTheme="minorHAnsi"/>
            <w:lang w:val="en-US"/>
            <w:rPrChange w:id="5" w:author="Gopi Soundarrajan" w:date="2016-03-20T16:55:00Z">
              <w:rPr>
                <w:rFonts w:eastAsiaTheme="minorHAnsi"/>
                <w:highlight w:val="yellow"/>
                <w:lang w:val="en-US"/>
              </w:rPr>
            </w:rPrChange>
          </w:rPr>
          <w:delText>&lt;Customer&gt;</w:delText>
        </w:r>
      </w:del>
      <w:ins w:id="6" w:author="Gopi Soundarrajan" w:date="2016-03-20T16:52:00Z">
        <w:r w:rsidR="006D6E4C" w:rsidRPr="006D6E4C">
          <w:rPr>
            <w:rFonts w:eastAsiaTheme="minorHAnsi"/>
            <w:lang w:val="en-US"/>
            <w:rPrChange w:id="7" w:author="Gopi Soundarrajan" w:date="2016-03-20T16:55:00Z">
              <w:rPr>
                <w:rFonts w:eastAsiaTheme="minorHAnsi"/>
                <w:highlight w:val="yellow"/>
                <w:lang w:val="en-US"/>
              </w:rPr>
            </w:rPrChange>
          </w:rPr>
          <w:t>DuoSecurity</w:t>
        </w:r>
      </w:ins>
      <w:r w:rsidRPr="006D6E4C">
        <w:rPr>
          <w:rFonts w:eastAsiaTheme="minorHAnsi"/>
          <w:lang w:val="en-US"/>
          <w:rPrChange w:id="8" w:author="Gopi Soundarrajan" w:date="2016-03-20T16:55:00Z">
            <w:rPr>
              <w:rFonts w:eastAsiaTheme="minorHAnsi"/>
              <w:highlight w:val="yellow"/>
              <w:lang w:val="en-US"/>
            </w:rPr>
          </w:rPrChange>
        </w:rPr>
        <w:t>_</w:t>
      </w:r>
      <w:ins w:id="9" w:author="Gopi Soundarrajan" w:date="2016-03-20T16:54:00Z">
        <w:r w:rsidR="006D6E4C" w:rsidRPr="006D6E4C">
          <w:rPr>
            <w:rFonts w:eastAsiaTheme="minorHAnsi"/>
            <w:lang w:val="en-US"/>
            <w:rPrChange w:id="10" w:author="Gopi Soundarrajan" w:date="2016-03-20T16:55:00Z">
              <w:rPr>
                <w:rFonts w:eastAsiaTheme="minorHAnsi"/>
                <w:highlight w:val="yellow"/>
                <w:lang w:val="en-US"/>
              </w:rPr>
            </w:rPrChange>
          </w:rPr>
          <w:t>In</w:t>
        </w:r>
        <w:r w:rsidR="006D6E4C" w:rsidRPr="00DA4D5F">
          <w:rPr>
            <w:rFonts w:eastAsiaTheme="minorHAnsi"/>
            <w:lang w:val="en-US"/>
          </w:rPr>
          <w:t>tegration_</w:t>
        </w:r>
        <w:r w:rsidR="006D6E4C" w:rsidRPr="006D6E4C">
          <w:rPr>
            <w:rFonts w:eastAsiaTheme="minorHAnsi"/>
            <w:lang w:val="en-US"/>
            <w:rPrChange w:id="11" w:author="Gopi Soundarrajan" w:date="2016-03-20T16:55:00Z">
              <w:rPr>
                <w:rFonts w:eastAsiaTheme="minorHAnsi"/>
                <w:highlight w:val="yellow"/>
                <w:lang w:val="en-US"/>
              </w:rPr>
            </w:rPrChange>
          </w:rPr>
          <w:t>Platform</w:t>
        </w:r>
      </w:ins>
      <w:del w:id="12" w:author="Gopi Soundarrajan" w:date="2016-03-20T16:54:00Z">
        <w:r w:rsidRPr="006D6E4C" w:rsidDel="006D6E4C">
          <w:rPr>
            <w:rFonts w:eastAsiaTheme="minorHAnsi"/>
            <w:lang w:val="en-US"/>
            <w:rPrChange w:id="13" w:author="Gopi Soundarrajan" w:date="2016-03-20T16:55:00Z">
              <w:rPr>
                <w:rFonts w:eastAsiaTheme="minorHAnsi"/>
                <w:highlight w:val="yellow"/>
                <w:lang w:val="en-US"/>
              </w:rPr>
            </w:rPrChange>
          </w:rPr>
          <w:delText>&lt;Project&gt;</w:delText>
        </w:r>
      </w:del>
      <w:r w:rsidRPr="006D6E4C">
        <w:rPr>
          <w:rFonts w:eastAsiaTheme="minorHAnsi"/>
          <w:lang w:val="en-US"/>
          <w:rPrChange w:id="14" w:author="Gopi Soundarrajan" w:date="2016-03-20T16:55:00Z">
            <w:rPr>
              <w:rFonts w:eastAsiaTheme="minorHAnsi"/>
              <w:highlight w:val="yellow"/>
              <w:lang w:val="en-US"/>
            </w:rPr>
          </w:rPrChange>
        </w:rPr>
        <w:t>_</w:t>
      </w:r>
      <w:ins w:id="15" w:author="Gopi Soundarrajan" w:date="2016-03-20T16:54:00Z">
        <w:r w:rsidR="006D6E4C" w:rsidRPr="006D6E4C">
          <w:rPr>
            <w:rFonts w:eastAsiaTheme="minorHAnsi"/>
            <w:lang w:val="en-US"/>
            <w:rPrChange w:id="16" w:author="Gopi Soundarrajan" w:date="2016-03-20T16:55:00Z">
              <w:rPr>
                <w:rFonts w:eastAsiaTheme="minorHAnsi"/>
                <w:highlight w:val="yellow"/>
                <w:lang w:val="en-US"/>
              </w:rPr>
            </w:rPrChange>
          </w:rPr>
          <w:t>20160321</w:t>
        </w:r>
      </w:ins>
      <w:del w:id="17" w:author="Gopi Soundarrajan" w:date="2016-03-20T16:54:00Z">
        <w:r w:rsidRPr="006D6E4C" w:rsidDel="006D6E4C">
          <w:rPr>
            <w:rFonts w:eastAsiaTheme="minorHAnsi"/>
            <w:lang w:val="en-US"/>
            <w:rPrChange w:id="18" w:author="Gopi Soundarrajan" w:date="2016-03-20T16:55:00Z">
              <w:rPr>
                <w:rFonts w:eastAsiaTheme="minorHAnsi"/>
                <w:highlight w:val="yellow"/>
                <w:lang w:val="en-US"/>
              </w:rPr>
            </w:rPrChange>
          </w:rPr>
          <w:delText>&lt;yyyymmdd&gt;</w:delText>
        </w:r>
      </w:del>
    </w:p>
    <w:p w14:paraId="08F3165E" w14:textId="4471DC4E" w:rsidR="000978B5" w:rsidRPr="00BF40D1" w:rsidRDefault="000978B5" w:rsidP="00BF40D1">
      <w:pPr>
        <w:spacing w:before="120" w:after="60"/>
        <w:jc w:val="center"/>
        <w:rPr>
          <w:rFonts w:ascii="Times" w:hAnsi="Times"/>
          <w:lang w:val="en-US"/>
        </w:rPr>
      </w:pPr>
      <w:del w:id="19" w:author="Gopi Soundarrajan" w:date="2016-03-20T16:54:00Z">
        <w:r w:rsidRPr="006D6E4C" w:rsidDel="006D6E4C">
          <w:rPr>
            <w:lang w:val="en-US"/>
            <w:rPrChange w:id="20" w:author="Gopi Soundarrajan" w:date="2016-03-20T16:55:00Z">
              <w:rPr>
                <w:highlight w:val="yellow"/>
                <w:lang w:val="en-US"/>
              </w:rPr>
            </w:rPrChange>
          </w:rPr>
          <w:delText>&lt;Date&gt;</w:delText>
        </w:r>
      </w:del>
      <w:ins w:id="21" w:author="Gopi Soundarrajan" w:date="2016-03-20T16:54:00Z">
        <w:r w:rsidR="006D6E4C" w:rsidRPr="00DA4D5F">
          <w:rPr>
            <w:lang w:val="en-US"/>
          </w:rPr>
          <w:t>21</w:t>
        </w:r>
        <w:r w:rsidR="006D6E4C" w:rsidRPr="006D6E4C">
          <w:rPr>
            <w:vertAlign w:val="superscript"/>
            <w:lang w:val="en-US"/>
            <w:rPrChange w:id="22" w:author="Gopi Soundarrajan" w:date="2016-03-20T16:55:00Z">
              <w:rPr>
                <w:lang w:val="en-US"/>
              </w:rPr>
            </w:rPrChange>
          </w:rPr>
          <w:t>st</w:t>
        </w:r>
        <w:r w:rsidR="006D6E4C" w:rsidRPr="00DA4D5F">
          <w:rPr>
            <w:lang w:val="en-US"/>
          </w:rPr>
          <w:t xml:space="preserve"> March 2016</w:t>
        </w:r>
      </w:ins>
    </w:p>
    <w:p w14:paraId="70ADC78C" w14:textId="77777777" w:rsidR="000978B5" w:rsidRPr="00AC6CFF" w:rsidRDefault="000978B5" w:rsidP="003E469A">
      <w:pPr>
        <w:pStyle w:val="Heading3"/>
        <w:spacing w:before="0"/>
      </w:pPr>
      <w:r w:rsidRPr="00AC6CFF">
        <w:t>Order Form/ Standard Terms</w:t>
      </w:r>
    </w:p>
    <w:p w14:paraId="55CD36ED" w14:textId="16553D2B" w:rsidR="000978B5" w:rsidRPr="008C2F53" w:rsidRDefault="000978B5" w:rsidP="003E469A">
      <w:pPr>
        <w:spacing w:after="60"/>
      </w:pPr>
      <w:r w:rsidRPr="00DA4D5F">
        <w:t xml:space="preserve">This SOW is governed by the terms of the Order Form # </w:t>
      </w:r>
      <w:r w:rsidRPr="00CE5395">
        <w:rPr>
          <w:highlight w:val="yellow"/>
        </w:rPr>
        <w:t>[INSERT ORDER FORM #]</w:t>
      </w:r>
      <w:r w:rsidRPr="00DA4D5F">
        <w:t xml:space="preserve"> executed between MuleSoft and </w:t>
      </w:r>
      <w:del w:id="23" w:author="Gopi Soundarrajan" w:date="2016-03-20T16:55:00Z">
        <w:r w:rsidRPr="003B1537" w:rsidDel="003B1537">
          <w:rPr>
            <w:rPrChange w:id="24" w:author="Gopi Soundarrajan" w:date="2016-03-20T16:55:00Z">
              <w:rPr>
                <w:highlight w:val="yellow"/>
              </w:rPr>
            </w:rPrChange>
          </w:rPr>
          <w:delText>&lt;Customer&gt;</w:delText>
        </w:r>
      </w:del>
      <w:ins w:id="25" w:author="Gopi Soundarrajan" w:date="2016-03-20T16:55:00Z">
        <w:r w:rsidR="003B1537" w:rsidRPr="003B1537">
          <w:rPr>
            <w:rPrChange w:id="26" w:author="Gopi Soundarrajan" w:date="2016-03-20T16:55:00Z">
              <w:rPr>
                <w:highlight w:val="yellow"/>
              </w:rPr>
            </w:rPrChange>
          </w:rPr>
          <w:t>Duo Security Inc</w:t>
        </w:r>
      </w:ins>
      <w:r w:rsidRPr="003B1537">
        <w:rPr>
          <w:rPrChange w:id="27" w:author="Gopi Soundarrajan" w:date="2016-03-20T16:55:00Z">
            <w:rPr>
              <w:highlight w:val="yellow"/>
            </w:rPr>
          </w:rPrChange>
        </w:rPr>
        <w:t>. (</w:t>
      </w:r>
      <w:ins w:id="28" w:author="Gopi Soundarrajan" w:date="2016-03-20T16:55:00Z">
        <w:r w:rsidR="003B1537" w:rsidRPr="003B1537">
          <w:rPr>
            <w:rPrChange w:id="29" w:author="Gopi Soundarrajan" w:date="2016-03-20T16:55:00Z">
              <w:rPr>
                <w:highlight w:val="yellow"/>
              </w:rPr>
            </w:rPrChange>
          </w:rPr>
          <w:t>D</w:t>
        </w:r>
      </w:ins>
      <w:del w:id="30" w:author="Gopi Soundarrajan" w:date="2016-03-20T16:55:00Z">
        <w:r w:rsidRPr="003B1537" w:rsidDel="003B1537">
          <w:rPr>
            <w:rPrChange w:id="31" w:author="Gopi Soundarrajan" w:date="2016-03-20T16:55:00Z">
              <w:rPr>
                <w:highlight w:val="yellow"/>
              </w:rPr>
            </w:rPrChange>
          </w:rPr>
          <w:delText>“</w:delText>
        </w:r>
      </w:del>
      <w:ins w:id="32" w:author="Gopi Soundarrajan" w:date="2016-03-20T16:55:00Z">
        <w:r w:rsidR="003B1537" w:rsidRPr="003B1537">
          <w:rPr>
            <w:rPrChange w:id="33" w:author="Gopi Soundarrajan" w:date="2016-03-20T16:55:00Z">
              <w:rPr>
                <w:highlight w:val="yellow"/>
              </w:rPr>
            </w:rPrChange>
          </w:rPr>
          <w:t xml:space="preserve">uo Security </w:t>
        </w:r>
        <w:r w:rsidR="003B1537" w:rsidRPr="00DA4D5F">
          <w:t>Inc.</w:t>
        </w:r>
        <w:r w:rsidR="003B1537" w:rsidRPr="003B1537">
          <w:rPr>
            <w:rPrChange w:id="34" w:author="Gopi Soundarrajan" w:date="2016-03-20T16:55:00Z">
              <w:rPr>
                <w:highlight w:val="yellow"/>
              </w:rPr>
            </w:rPrChange>
          </w:rPr>
          <w:t xml:space="preserve"> </w:t>
        </w:r>
      </w:ins>
      <w:del w:id="35" w:author="Gopi Soundarrajan" w:date="2016-03-20T16:55:00Z">
        <w:r w:rsidRPr="003B1537" w:rsidDel="003B1537">
          <w:rPr>
            <w:rPrChange w:id="36" w:author="Gopi Soundarrajan" w:date="2016-03-20T16:55:00Z">
              <w:rPr>
                <w:highlight w:val="yellow"/>
              </w:rPr>
            </w:rPrChange>
          </w:rPr>
          <w:delText>&lt;Customer&gt;”</w:delText>
        </w:r>
        <w:r w:rsidRPr="00DA4D5F" w:rsidDel="003B1537">
          <w:delText xml:space="preserve"> </w:delText>
        </w:r>
      </w:del>
      <w:r w:rsidRPr="00DA4D5F">
        <w:t>or “Customer”) and the Master Subscription Terms referenced in the Order Form which are fully incorporated therein.</w:t>
      </w:r>
      <w:r w:rsidR="00FC6937" w:rsidRPr="00CE5395">
        <w:t xml:space="preserve"> </w:t>
      </w:r>
      <w:r w:rsidR="00E25146" w:rsidRPr="00CE5395">
        <w:rPr>
          <w:rFonts w:cs="Arial"/>
        </w:rPr>
        <w:t>In the eve</w:t>
      </w:r>
      <w:r w:rsidR="00E25146" w:rsidRPr="003B1537">
        <w:rPr>
          <w:rFonts w:cs="Arial"/>
        </w:rPr>
        <w:t>nt of any conflict between this SOW and the Master Subscription Terms, the SOW shall govern.</w:t>
      </w:r>
    </w:p>
    <w:p w14:paraId="20C0E6A0" w14:textId="77777777" w:rsidR="00065A31" w:rsidRDefault="00065A31" w:rsidP="003E469A">
      <w:pPr>
        <w:pStyle w:val="Heading3"/>
        <w:spacing w:before="0"/>
      </w:pPr>
    </w:p>
    <w:p w14:paraId="3CC0FFAF" w14:textId="5AD08012" w:rsidR="000978B5" w:rsidRPr="00AC6CFF" w:rsidRDefault="000978B5" w:rsidP="003E469A">
      <w:pPr>
        <w:pStyle w:val="Heading3"/>
        <w:spacing w:before="0"/>
      </w:pPr>
      <w:r w:rsidRPr="00AC6CFF">
        <w:t>Estimat</w:t>
      </w:r>
      <w:r w:rsidR="002C7777">
        <w:t>ed Duration</w:t>
      </w:r>
      <w:r w:rsidRPr="00AC6CFF">
        <w:t xml:space="preserve"> </w:t>
      </w:r>
    </w:p>
    <w:p w14:paraId="531DB164" w14:textId="25568FA2" w:rsidR="000978B5" w:rsidRPr="00C71E54" w:rsidRDefault="000978B5" w:rsidP="003E469A">
      <w:pPr>
        <w:spacing w:after="60"/>
        <w:rPr>
          <w:vertAlign w:val="superscript"/>
        </w:rPr>
      </w:pPr>
      <w:r>
        <w:t xml:space="preserve">Project start date: </w:t>
      </w:r>
      <w:ins w:id="37" w:author="Gopi Soundarrajan" w:date="2016-03-20T16:56:00Z">
        <w:r w:rsidR="003B1537">
          <w:t>1</w:t>
        </w:r>
        <w:r w:rsidR="0079015E">
          <w:t>1</w:t>
        </w:r>
        <w:r w:rsidR="003B1537" w:rsidRPr="003B1537">
          <w:rPr>
            <w:vertAlign w:val="superscript"/>
            <w:rPrChange w:id="38" w:author="Gopi Soundarrajan" w:date="2016-03-20T16:56:00Z">
              <w:rPr/>
            </w:rPrChange>
          </w:rPr>
          <w:t>h</w:t>
        </w:r>
        <w:r w:rsidR="003B1537">
          <w:t xml:space="preserve"> </w:t>
        </w:r>
      </w:ins>
      <w:del w:id="39" w:author="Gopi Soundarrajan" w:date="2016-03-20T16:56:00Z">
        <w:r w:rsidRPr="00E24328" w:rsidDel="003B1537">
          <w:rPr>
            <w:highlight w:val="yellow"/>
          </w:rPr>
          <w:delText>[XX Month 2015]</w:delText>
        </w:r>
      </w:del>
      <w:ins w:id="40" w:author="Gopi Soundarrajan" w:date="2016-03-20T16:56:00Z">
        <w:r w:rsidR="003B1537">
          <w:t>April 2016 (Estimated)</w:t>
        </w:r>
      </w:ins>
    </w:p>
    <w:p w14:paraId="352B3AD8" w14:textId="62E23B53" w:rsidR="000978B5" w:rsidRPr="00B178BF" w:rsidRDefault="000978B5" w:rsidP="003E469A">
      <w:pPr>
        <w:spacing w:after="60"/>
      </w:pPr>
      <w:r w:rsidRPr="00C71E54">
        <w:t xml:space="preserve">Project end date: </w:t>
      </w:r>
      <w:r>
        <w:t xml:space="preserve"> </w:t>
      </w:r>
      <w:ins w:id="41" w:author="Gopi Soundarrajan" w:date="2016-03-20T16:56:00Z">
        <w:r w:rsidR="0079015E">
          <w:t>10</w:t>
        </w:r>
        <w:r w:rsidR="0079015E" w:rsidRPr="0079015E">
          <w:rPr>
            <w:vertAlign w:val="superscript"/>
            <w:rPrChange w:id="42" w:author="Gopi Soundarrajan" w:date="2016-03-22T16:59:00Z">
              <w:rPr/>
            </w:rPrChange>
          </w:rPr>
          <w:t>th</w:t>
        </w:r>
        <w:r w:rsidR="0079015E">
          <w:t xml:space="preserve"> </w:t>
        </w:r>
      </w:ins>
      <w:ins w:id="43" w:author="Gopi Soundarrajan" w:date="2016-03-22T16:59:00Z">
        <w:r w:rsidR="0079015E">
          <w:t>June</w:t>
        </w:r>
      </w:ins>
      <w:ins w:id="44" w:author="Gopi Soundarrajan" w:date="2016-03-20T16:56:00Z">
        <w:r w:rsidR="003B1537">
          <w:t xml:space="preserve"> 2016 (Estimated)</w:t>
        </w:r>
        <w:r w:rsidR="003B1537" w:rsidRPr="00E24328" w:rsidDel="003B1537">
          <w:rPr>
            <w:highlight w:val="yellow"/>
          </w:rPr>
          <w:t xml:space="preserve"> </w:t>
        </w:r>
      </w:ins>
      <w:del w:id="45" w:author="Gopi Soundarrajan" w:date="2016-03-20T16:56:00Z">
        <w:r w:rsidRPr="00E24328" w:rsidDel="003B1537">
          <w:rPr>
            <w:highlight w:val="yellow"/>
          </w:rPr>
          <w:delText>[XX Month 2015]</w:delText>
        </w:r>
      </w:del>
    </w:p>
    <w:p w14:paraId="7D8418AF" w14:textId="77777777" w:rsidR="00274C5C" w:rsidDel="00326D9A" w:rsidRDefault="00274C5C" w:rsidP="003E469A">
      <w:pPr>
        <w:spacing w:after="60"/>
        <w:jc w:val="left"/>
        <w:rPr>
          <w:del w:id="46" w:author="Gopi Soundarrajan" w:date="2016-03-20T19:51:00Z"/>
          <w:rFonts w:eastAsiaTheme="minorEastAsia"/>
          <w:b/>
          <w:bCs/>
          <w:u w:val="single"/>
          <w:lang w:val="en-US"/>
        </w:rPr>
      </w:pPr>
    </w:p>
    <w:p w14:paraId="235C3D8E" w14:textId="77777777" w:rsidR="00065A31" w:rsidRDefault="00065A31" w:rsidP="00FD0CA2">
      <w:pPr>
        <w:pStyle w:val="Heading3"/>
        <w:spacing w:before="0"/>
      </w:pPr>
    </w:p>
    <w:p w14:paraId="567D516D" w14:textId="0BCE1719" w:rsidR="000978B5" w:rsidRDefault="002C7777" w:rsidP="003E469A">
      <w:pPr>
        <w:pStyle w:val="Heading3"/>
        <w:spacing w:before="0"/>
      </w:pPr>
      <w:r>
        <w:t>Services</w:t>
      </w:r>
      <w:r w:rsidR="000978B5">
        <w:t xml:space="preserve">  </w:t>
      </w:r>
    </w:p>
    <w:p w14:paraId="3BC16931" w14:textId="74A18069" w:rsidR="003B1537" w:rsidRDefault="003B1537" w:rsidP="003E469A">
      <w:pPr>
        <w:spacing w:after="60"/>
        <w:rPr>
          <w:ins w:id="47" w:author="Gopi Soundarrajan" w:date="2016-03-20T16:59:00Z"/>
        </w:rPr>
      </w:pPr>
      <w:ins w:id="48" w:author="Gopi Soundarrajan" w:date="2016-03-20T16:59:00Z">
        <w:r>
          <w:t xml:space="preserve">The scope of this Statement of Work is to assist Customer with architecture </w:t>
        </w:r>
      </w:ins>
      <w:ins w:id="49" w:author="Gopi Soundarrajan" w:date="2016-03-20T17:01:00Z">
        <w:r>
          <w:t>enablement</w:t>
        </w:r>
      </w:ins>
      <w:ins w:id="50" w:author="Gopi Soundarrajan" w:date="2016-03-20T17:00:00Z">
        <w:r>
          <w:t xml:space="preserve"> </w:t>
        </w:r>
      </w:ins>
      <w:ins w:id="51" w:author="Gopi Soundarrajan" w:date="2016-03-20T16:59:00Z">
        <w:r>
          <w:t xml:space="preserve">for the implementation and adoption of MuleSoft </w:t>
        </w:r>
      </w:ins>
      <w:ins w:id="52" w:author="Gopi Soundarrajan" w:date="2016-03-20T17:01:00Z">
        <w:r w:rsidR="00326D9A">
          <w:t>I</w:t>
        </w:r>
        <w:r w:rsidR="00A0545C">
          <w:t>ntegration</w:t>
        </w:r>
      </w:ins>
      <w:ins w:id="53" w:author="Gopi Soundarrajan" w:date="2016-03-20T16:59:00Z">
        <w:r>
          <w:t xml:space="preserve"> and API Management</w:t>
        </w:r>
      </w:ins>
      <w:ins w:id="54" w:author="Gopi Soundarrajan" w:date="2016-03-20T19:52:00Z">
        <w:r w:rsidR="00326D9A">
          <w:t xml:space="preserve"> products</w:t>
        </w:r>
      </w:ins>
      <w:ins w:id="55" w:author="Gopi Soundarrajan" w:date="2016-03-20T16:59:00Z">
        <w:r>
          <w:t xml:space="preserve">, and to define </w:t>
        </w:r>
      </w:ins>
      <w:ins w:id="56" w:author="Gopi Soundarrajan" w:date="2016-03-20T19:52:00Z">
        <w:r w:rsidR="00326D9A">
          <w:t>two</w:t>
        </w:r>
      </w:ins>
      <w:ins w:id="57" w:author="Gopi Soundarrajan" w:date="2016-03-20T16:59:00Z">
        <w:r>
          <w:t xml:space="preserve"> use cases (as describe below) on to Customer’s MuleSoft Customer platform/integrations services.  The project will also include enablement of Customer resources through joint development shadowing</w:t>
        </w:r>
        <w:r w:rsidRPr="008B32FD" w:rsidDel="003B1537">
          <w:t xml:space="preserve"> </w:t>
        </w:r>
      </w:ins>
    </w:p>
    <w:p w14:paraId="26228384" w14:textId="05ED48EF" w:rsidR="000978B5" w:rsidDel="003B1537" w:rsidRDefault="000978B5" w:rsidP="003E469A">
      <w:pPr>
        <w:spacing w:after="60"/>
        <w:rPr>
          <w:del w:id="58" w:author="Gopi Soundarrajan" w:date="2016-03-20T16:59:00Z"/>
          <w:lang w:val="en-US"/>
        </w:rPr>
      </w:pPr>
      <w:del w:id="59" w:author="Gopi Soundarrajan" w:date="2016-03-20T16:57:00Z">
        <w:r w:rsidRPr="008B32FD" w:rsidDel="003B1537">
          <w:delText>[</w:delText>
        </w:r>
        <w:r w:rsidRPr="00A32645" w:rsidDel="003B1537">
          <w:rPr>
            <w:highlight w:val="yellow"/>
          </w:rPr>
          <w:delText>Custom text:</w:delText>
        </w:r>
        <w:r w:rsidRPr="008B32FD" w:rsidDel="003B1537">
          <w:delText xml:space="preserve"> </w:delText>
        </w:r>
        <w:r w:rsidRPr="008B32FD" w:rsidDel="003B1537">
          <w:rPr>
            <w:lang w:val="en-US"/>
          </w:rPr>
          <w:delText>T</w:delText>
        </w:r>
      </w:del>
      <w:del w:id="60" w:author="Gopi Soundarrajan" w:date="2016-03-20T16:59:00Z">
        <w:r w:rsidRPr="008B32FD" w:rsidDel="003B1537">
          <w:rPr>
            <w:lang w:val="en-US"/>
          </w:rPr>
          <w:delText xml:space="preserve">he scope of this Statement of Work is to assist Customer with the implementation of MuleSoft products </w:delText>
        </w:r>
      </w:del>
      <w:del w:id="61" w:author="Gopi Soundarrajan" w:date="2016-03-20T16:58:00Z">
        <w:r w:rsidRPr="00E24328" w:rsidDel="003B1537">
          <w:rPr>
            <w:highlight w:val="yellow"/>
            <w:lang w:val="en-US"/>
          </w:rPr>
          <w:delText>[ESB/CloudHub/API]</w:delText>
        </w:r>
        <w:r w:rsidRPr="008B32FD" w:rsidDel="003B1537">
          <w:rPr>
            <w:lang w:val="en-US"/>
          </w:rPr>
          <w:delText xml:space="preserve"> </w:delText>
        </w:r>
      </w:del>
      <w:del w:id="62" w:author="Gopi Soundarrajan" w:date="2016-03-20T16:59:00Z">
        <w:r w:rsidR="00E12251" w:rsidDel="003B1537">
          <w:rPr>
            <w:lang w:val="en-US"/>
          </w:rPr>
          <w:delText xml:space="preserve">in </w:delText>
        </w:r>
        <w:r w:rsidR="007028BA" w:rsidRPr="00755CB8" w:rsidDel="003B1537">
          <w:rPr>
            <w:highlight w:val="yellow"/>
            <w:lang w:val="en-US"/>
          </w:rPr>
          <w:delText>[</w:delText>
        </w:r>
        <w:r w:rsidR="00E12251" w:rsidRPr="00755CB8" w:rsidDel="003B1537">
          <w:rPr>
            <w:highlight w:val="yellow"/>
            <w:lang w:val="en-US"/>
          </w:rPr>
          <w:delText>DEV, QA, PROD</w:delText>
        </w:r>
        <w:r w:rsidR="007028BA" w:rsidRPr="00755CB8" w:rsidDel="003B1537">
          <w:rPr>
            <w:highlight w:val="yellow"/>
            <w:lang w:val="en-US"/>
          </w:rPr>
          <w:delText>]</w:delText>
        </w:r>
        <w:r w:rsidR="00E25146" w:rsidDel="003B1537">
          <w:rPr>
            <w:lang w:val="en-US"/>
          </w:rPr>
          <w:delText xml:space="preserve"> </w:delText>
        </w:r>
        <w:r w:rsidRPr="008B32FD" w:rsidDel="003B1537">
          <w:rPr>
            <w:lang w:val="en-US"/>
          </w:rPr>
          <w:delText xml:space="preserve">and to provide </w:delText>
        </w:r>
        <w:r w:rsidR="00667003" w:rsidDel="003B1537">
          <w:rPr>
            <w:lang w:val="en-US"/>
          </w:rPr>
          <w:delText>mentoring</w:delText>
        </w:r>
        <w:r w:rsidR="00667003" w:rsidRPr="008B32FD" w:rsidDel="003B1537">
          <w:rPr>
            <w:lang w:val="en-US"/>
          </w:rPr>
          <w:delText xml:space="preserve"> </w:delText>
        </w:r>
        <w:r w:rsidRPr="008B32FD" w:rsidDel="003B1537">
          <w:rPr>
            <w:lang w:val="en-US"/>
          </w:rPr>
          <w:delText xml:space="preserve">and </w:delText>
        </w:r>
        <w:r w:rsidR="00667003" w:rsidDel="003B1537">
          <w:rPr>
            <w:lang w:val="en-US"/>
          </w:rPr>
          <w:delText xml:space="preserve">knowledge </w:delText>
        </w:r>
        <w:r w:rsidRPr="008B32FD" w:rsidDel="003B1537">
          <w:rPr>
            <w:lang w:val="en-US"/>
          </w:rPr>
          <w:delText>transfer to Customer enabling the</w:delText>
        </w:r>
        <w:r w:rsidDel="003B1537">
          <w:rPr>
            <w:lang w:val="en-US"/>
          </w:rPr>
          <w:delText xml:space="preserve"> on-going</w:delText>
        </w:r>
        <w:r w:rsidRPr="008B32FD" w:rsidDel="003B1537">
          <w:rPr>
            <w:lang w:val="en-US"/>
          </w:rPr>
          <w:delText xml:space="preserve"> development and maintenance of the Customer</w:delText>
        </w:r>
        <w:r w:rsidR="00667003" w:rsidDel="003B1537">
          <w:rPr>
            <w:lang w:val="en-US"/>
          </w:rPr>
          <w:delText>’s</w:delText>
        </w:r>
        <w:r w:rsidRPr="008B32FD" w:rsidDel="003B1537">
          <w:rPr>
            <w:lang w:val="en-US"/>
          </w:rPr>
          <w:delText xml:space="preserve"> platform/integrations services</w:delText>
        </w:r>
        <w:r w:rsidDel="003B1537">
          <w:rPr>
            <w:lang w:val="en-US"/>
          </w:rPr>
          <w:delText>/etc.</w:delText>
        </w:r>
        <w:r w:rsidR="00E25146" w:rsidDel="003B1537">
          <w:rPr>
            <w:lang w:val="en-US"/>
          </w:rPr>
          <w:delText>,</w:delText>
        </w:r>
        <w:r w:rsidRPr="008B32FD" w:rsidDel="003B1537">
          <w:rPr>
            <w:lang w:val="en-US"/>
          </w:rPr>
          <w:delText>]</w:delText>
        </w:r>
      </w:del>
    </w:p>
    <w:p w14:paraId="303E13A4" w14:textId="77777777" w:rsidR="003E469A" w:rsidRPr="003E469A" w:rsidRDefault="003E469A" w:rsidP="003E469A">
      <w:pPr>
        <w:spacing w:after="60"/>
        <w:rPr>
          <w:lang w:val="en-US"/>
        </w:rPr>
      </w:pPr>
    </w:p>
    <w:p w14:paraId="7493AE3F" w14:textId="6113CE14" w:rsidR="000978B5" w:rsidRPr="003F0F7B" w:rsidRDefault="000978B5" w:rsidP="003E469A">
      <w:pPr>
        <w:tabs>
          <w:tab w:val="left" w:pos="4320"/>
          <w:tab w:val="left" w:pos="5040"/>
          <w:tab w:val="left" w:pos="9720"/>
        </w:tabs>
        <w:spacing w:after="60"/>
        <w:rPr>
          <w:highlight w:val="magenta"/>
        </w:rPr>
      </w:pPr>
      <w:r w:rsidRPr="00A0545C">
        <w:rPr>
          <w:rPrChange w:id="63" w:author="Gopi Soundarrajan" w:date="2016-03-20T17:01:00Z">
            <w:rPr>
              <w:highlight w:val="yellow"/>
            </w:rPr>
          </w:rPrChange>
        </w:rPr>
        <w:t>This includes the following</w:t>
      </w:r>
      <w:r w:rsidR="00547804" w:rsidRPr="003F0F7B">
        <w:rPr>
          <w:highlight w:val="yellow"/>
        </w:rPr>
        <w:t xml:space="preserve"> </w:t>
      </w:r>
    </w:p>
    <w:tbl>
      <w:tblPr>
        <w:tblW w:w="9802"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4" w:author="Gopi Soundarrajan" w:date="2016-03-22T16:43:00Z">
          <w:tblPr>
            <w:tblW w:w="8937"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20"/>
        <w:gridCol w:w="163"/>
        <w:gridCol w:w="3695"/>
        <w:gridCol w:w="1065"/>
        <w:gridCol w:w="1084"/>
        <w:gridCol w:w="471"/>
        <w:gridCol w:w="666"/>
        <w:gridCol w:w="1311"/>
        <w:gridCol w:w="27"/>
        <w:tblGridChange w:id="65">
          <w:tblGrid>
            <w:gridCol w:w="1320"/>
            <w:gridCol w:w="12"/>
            <w:gridCol w:w="268"/>
            <w:gridCol w:w="3578"/>
            <w:gridCol w:w="45"/>
            <w:gridCol w:w="1380"/>
            <w:gridCol w:w="168"/>
            <w:gridCol w:w="556"/>
            <w:gridCol w:w="1114"/>
            <w:gridCol w:w="23"/>
            <w:gridCol w:w="72"/>
            <w:gridCol w:w="1239"/>
            <w:gridCol w:w="81"/>
            <w:gridCol w:w="751"/>
          </w:tblGrid>
        </w:tblGridChange>
      </w:tblGrid>
      <w:tr w:rsidR="005C30DC" w:rsidDel="00A0545C" w14:paraId="22ECB69E" w14:textId="5A5D67C7" w:rsidTr="002966CC">
        <w:trPr>
          <w:del w:id="66" w:author="Gopi Soundarrajan" w:date="2016-03-20T17:08:00Z"/>
        </w:trPr>
        <w:tc>
          <w:tcPr>
            <w:tcW w:w="1487" w:type="dxa"/>
            <w:gridSpan w:val="2"/>
            <w:shd w:val="clear" w:color="auto" w:fill="DBE5F1" w:themeFill="accent1" w:themeFillTint="33"/>
            <w:tcMar>
              <w:top w:w="20" w:type="nil"/>
              <w:left w:w="20" w:type="nil"/>
              <w:bottom w:w="20" w:type="nil"/>
              <w:right w:w="20" w:type="nil"/>
            </w:tcMar>
            <w:vAlign w:val="center"/>
            <w:tcPrChange w:id="67" w:author="Gopi Soundarrajan" w:date="2016-03-22T16:43:00Z">
              <w:tcPr>
                <w:tcW w:w="1630" w:type="dxa"/>
                <w:gridSpan w:val="3"/>
                <w:shd w:val="clear" w:color="auto" w:fill="DBE5F1" w:themeFill="accent1" w:themeFillTint="33"/>
                <w:tcMar>
                  <w:top w:w="20" w:type="nil"/>
                  <w:left w:w="20" w:type="nil"/>
                  <w:bottom w:w="20" w:type="nil"/>
                  <w:right w:w="20" w:type="nil"/>
                </w:tcMar>
                <w:vAlign w:val="center"/>
              </w:tcPr>
            </w:tcPrChange>
          </w:tcPr>
          <w:p w14:paraId="60909840" w14:textId="3504C1A2" w:rsidR="005C30DC" w:rsidRPr="003F0F7B" w:rsidDel="00A0545C" w:rsidRDefault="005C30DC" w:rsidP="003E469A">
            <w:pPr>
              <w:spacing w:after="60"/>
              <w:jc w:val="center"/>
              <w:rPr>
                <w:del w:id="68" w:author="Gopi Soundarrajan" w:date="2016-03-20T17:08:00Z"/>
                <w:rFonts w:eastAsiaTheme="minorHAnsi" w:cs="Arial"/>
                <w:highlight w:val="yellow"/>
              </w:rPr>
            </w:pPr>
            <w:del w:id="69" w:author="Gopi Soundarrajan" w:date="2016-03-20T17:08:00Z">
              <w:r w:rsidRPr="003F0F7B" w:rsidDel="00A0545C">
                <w:rPr>
                  <w:rFonts w:eastAsiaTheme="minorHAnsi" w:cs="Arial"/>
                  <w:highlight w:val="yellow"/>
                </w:rPr>
                <w:delText>Project Phase (Duration)</w:delText>
              </w:r>
            </w:del>
          </w:p>
        </w:tc>
        <w:tc>
          <w:tcPr>
            <w:tcW w:w="4774" w:type="dxa"/>
            <w:gridSpan w:val="2"/>
            <w:shd w:val="clear" w:color="auto" w:fill="DBE5F1" w:themeFill="accent1" w:themeFillTint="33"/>
            <w:tcMar>
              <w:top w:w="20" w:type="nil"/>
              <w:left w:w="20" w:type="nil"/>
              <w:bottom w:w="20" w:type="nil"/>
              <w:right w:w="20" w:type="nil"/>
            </w:tcMar>
            <w:vAlign w:val="center"/>
            <w:tcPrChange w:id="70" w:author="Gopi Soundarrajan" w:date="2016-03-22T16:43:00Z">
              <w:tcPr>
                <w:tcW w:w="5276" w:type="dxa"/>
                <w:gridSpan w:val="4"/>
                <w:shd w:val="clear" w:color="auto" w:fill="DBE5F1" w:themeFill="accent1" w:themeFillTint="33"/>
                <w:tcMar>
                  <w:top w:w="20" w:type="nil"/>
                  <w:left w:w="20" w:type="nil"/>
                  <w:bottom w:w="20" w:type="nil"/>
                  <w:right w:w="20" w:type="nil"/>
                </w:tcMar>
                <w:vAlign w:val="center"/>
              </w:tcPr>
            </w:tcPrChange>
          </w:tcPr>
          <w:p w14:paraId="262DC8B6" w14:textId="128525F1" w:rsidR="005C30DC" w:rsidRPr="003F0F7B" w:rsidDel="00A0545C" w:rsidRDefault="005C30DC" w:rsidP="003E469A">
            <w:pPr>
              <w:spacing w:after="60"/>
              <w:jc w:val="center"/>
              <w:rPr>
                <w:del w:id="71" w:author="Gopi Soundarrajan" w:date="2016-03-20T17:08:00Z"/>
                <w:rFonts w:eastAsiaTheme="minorHAnsi" w:cs="Arial"/>
                <w:highlight w:val="yellow"/>
              </w:rPr>
            </w:pPr>
            <w:del w:id="72" w:author="Gopi Soundarrajan" w:date="2016-03-20T17:08:00Z">
              <w:r w:rsidRPr="003F0F7B" w:rsidDel="00A0545C">
                <w:rPr>
                  <w:rFonts w:eastAsiaTheme="minorHAnsi" w:cs="Arial"/>
                  <w:highlight w:val="yellow"/>
                </w:rPr>
                <w:delText>Objective</w:delText>
              </w:r>
            </w:del>
          </w:p>
        </w:tc>
        <w:tc>
          <w:tcPr>
            <w:tcW w:w="1559" w:type="dxa"/>
            <w:gridSpan w:val="2"/>
            <w:shd w:val="clear" w:color="auto" w:fill="DBE5F1" w:themeFill="accent1" w:themeFillTint="33"/>
            <w:tcPrChange w:id="73" w:author="Gopi Soundarrajan" w:date="2016-03-22T16:43:00Z">
              <w:tcPr>
                <w:tcW w:w="1670" w:type="dxa"/>
                <w:gridSpan w:val="2"/>
                <w:shd w:val="clear" w:color="auto" w:fill="DBE5F1" w:themeFill="accent1" w:themeFillTint="33"/>
              </w:tcPr>
            </w:tcPrChange>
          </w:tcPr>
          <w:p w14:paraId="24FFB773" w14:textId="77777777" w:rsidR="005C30DC" w:rsidRPr="003F0F7B" w:rsidDel="00A0545C" w:rsidRDefault="005C30DC" w:rsidP="003E469A">
            <w:pPr>
              <w:spacing w:after="60"/>
              <w:jc w:val="center"/>
              <w:rPr>
                <w:ins w:id="74" w:author="Gopi Soundarrajan" w:date="2016-03-22T16:29:00Z"/>
                <w:rFonts w:eastAsiaTheme="minorHAnsi" w:cs="Arial"/>
                <w:highlight w:val="yellow"/>
              </w:rPr>
            </w:pPr>
          </w:p>
        </w:tc>
        <w:tc>
          <w:tcPr>
            <w:tcW w:w="2009" w:type="dxa"/>
            <w:gridSpan w:val="3"/>
            <w:shd w:val="clear" w:color="auto" w:fill="DBE5F1" w:themeFill="accent1" w:themeFillTint="33"/>
            <w:vAlign w:val="center"/>
            <w:tcPrChange w:id="75" w:author="Gopi Soundarrajan" w:date="2016-03-22T16:43:00Z">
              <w:tcPr>
                <w:tcW w:w="2207" w:type="dxa"/>
                <w:gridSpan w:val="5"/>
                <w:shd w:val="clear" w:color="auto" w:fill="DBE5F1" w:themeFill="accent1" w:themeFillTint="33"/>
                <w:vAlign w:val="center"/>
              </w:tcPr>
            </w:tcPrChange>
          </w:tcPr>
          <w:p w14:paraId="4579B274" w14:textId="1E184AF1" w:rsidR="005C30DC" w:rsidRPr="003F0F7B" w:rsidDel="00A0545C" w:rsidRDefault="005C30DC" w:rsidP="003E469A">
            <w:pPr>
              <w:spacing w:after="60"/>
              <w:jc w:val="center"/>
              <w:rPr>
                <w:del w:id="76" w:author="Gopi Soundarrajan" w:date="2016-03-20T17:08:00Z"/>
                <w:rFonts w:eastAsiaTheme="minorHAnsi" w:cs="Arial"/>
                <w:highlight w:val="yellow"/>
              </w:rPr>
            </w:pPr>
            <w:del w:id="77" w:author="Gopi Soundarrajan" w:date="2016-03-20T17:08:00Z">
              <w:r w:rsidRPr="003F0F7B" w:rsidDel="00A0545C">
                <w:rPr>
                  <w:rFonts w:eastAsiaTheme="minorHAnsi" w:cs="Arial"/>
                  <w:highlight w:val="yellow"/>
                </w:rPr>
                <w:delText>MuleSoft Resource           (Estimated Effort)</w:delText>
              </w:r>
            </w:del>
          </w:p>
        </w:tc>
      </w:tr>
      <w:tr w:rsidR="005C30DC" w:rsidDel="00A0545C" w14:paraId="328F5293" w14:textId="36645AE8" w:rsidTr="002966CC">
        <w:trPr>
          <w:trHeight w:val="1520"/>
          <w:del w:id="78" w:author="Gopi Soundarrajan" w:date="2016-03-20T17:08:00Z"/>
          <w:trPrChange w:id="79" w:author="Gopi Soundarrajan" w:date="2016-03-22T16:43:00Z">
            <w:trPr>
              <w:trHeight w:val="1520"/>
            </w:trPr>
          </w:trPrChange>
        </w:trPr>
        <w:tc>
          <w:tcPr>
            <w:tcW w:w="1487" w:type="dxa"/>
            <w:gridSpan w:val="2"/>
            <w:shd w:val="clear" w:color="auto" w:fill="FFFFFF" w:themeFill="background1"/>
            <w:tcMar>
              <w:top w:w="20" w:type="nil"/>
              <w:left w:w="20" w:type="nil"/>
              <w:bottom w:w="20" w:type="nil"/>
              <w:right w:w="20" w:type="nil"/>
            </w:tcMar>
            <w:tcPrChange w:id="80" w:author="Gopi Soundarrajan" w:date="2016-03-22T16:43:00Z">
              <w:tcPr>
                <w:tcW w:w="1630" w:type="dxa"/>
                <w:gridSpan w:val="3"/>
                <w:shd w:val="clear" w:color="auto" w:fill="FFFFFF" w:themeFill="background1"/>
                <w:tcMar>
                  <w:top w:w="20" w:type="nil"/>
                  <w:left w:w="20" w:type="nil"/>
                  <w:bottom w:w="20" w:type="nil"/>
                  <w:right w:w="20" w:type="nil"/>
                </w:tcMar>
              </w:tcPr>
            </w:tcPrChange>
          </w:tcPr>
          <w:p w14:paraId="6E26A130" w14:textId="14B13487" w:rsidR="005C30DC" w:rsidRPr="00CA2A60" w:rsidDel="00A0545C" w:rsidRDefault="005C30DC" w:rsidP="003E469A">
            <w:pPr>
              <w:spacing w:after="60"/>
              <w:jc w:val="left"/>
              <w:rPr>
                <w:del w:id="81" w:author="Gopi Soundarrajan" w:date="2016-03-20T17:08:00Z"/>
                <w:rFonts w:eastAsiaTheme="minorHAnsi" w:cs="Arial"/>
              </w:rPr>
            </w:pPr>
          </w:p>
        </w:tc>
        <w:tc>
          <w:tcPr>
            <w:tcW w:w="4774" w:type="dxa"/>
            <w:gridSpan w:val="2"/>
            <w:shd w:val="clear" w:color="auto" w:fill="FFFFFF" w:themeFill="background1"/>
            <w:tcMar>
              <w:top w:w="20" w:type="nil"/>
              <w:left w:w="20" w:type="nil"/>
              <w:bottom w:w="20" w:type="nil"/>
              <w:right w:w="20" w:type="nil"/>
            </w:tcMar>
            <w:tcPrChange w:id="82" w:author="Gopi Soundarrajan" w:date="2016-03-22T16:43:00Z">
              <w:tcPr>
                <w:tcW w:w="5276" w:type="dxa"/>
                <w:gridSpan w:val="4"/>
                <w:shd w:val="clear" w:color="auto" w:fill="FFFFFF" w:themeFill="background1"/>
                <w:tcMar>
                  <w:top w:w="20" w:type="nil"/>
                  <w:left w:w="20" w:type="nil"/>
                  <w:bottom w:w="20" w:type="nil"/>
                  <w:right w:w="20" w:type="nil"/>
                </w:tcMar>
              </w:tcPr>
            </w:tcPrChange>
          </w:tcPr>
          <w:p w14:paraId="5B02ADD0" w14:textId="6D38ED91" w:rsidR="005C30DC" w:rsidRPr="00CA2A60" w:rsidDel="00A0545C" w:rsidRDefault="005C30DC" w:rsidP="003E469A">
            <w:pPr>
              <w:spacing w:after="60"/>
              <w:jc w:val="left"/>
              <w:rPr>
                <w:del w:id="83" w:author="Gopi Soundarrajan" w:date="2016-03-20T17:08:00Z"/>
                <w:rFonts w:eastAsiaTheme="minorHAnsi" w:cs="Arial"/>
              </w:rPr>
            </w:pPr>
          </w:p>
        </w:tc>
        <w:tc>
          <w:tcPr>
            <w:tcW w:w="1559" w:type="dxa"/>
            <w:gridSpan w:val="2"/>
            <w:shd w:val="clear" w:color="auto" w:fill="FFFFFF" w:themeFill="background1"/>
            <w:tcPrChange w:id="84" w:author="Gopi Soundarrajan" w:date="2016-03-22T16:43:00Z">
              <w:tcPr>
                <w:tcW w:w="1670" w:type="dxa"/>
                <w:gridSpan w:val="2"/>
                <w:shd w:val="clear" w:color="auto" w:fill="FFFFFF" w:themeFill="background1"/>
              </w:tcPr>
            </w:tcPrChange>
          </w:tcPr>
          <w:p w14:paraId="4937AFEB" w14:textId="77777777" w:rsidR="005C30DC" w:rsidRPr="00CA2A60" w:rsidDel="00A0545C" w:rsidRDefault="005C30DC" w:rsidP="003E469A">
            <w:pPr>
              <w:spacing w:after="60"/>
              <w:jc w:val="left"/>
              <w:rPr>
                <w:ins w:id="85" w:author="Gopi Soundarrajan" w:date="2016-03-22T16:29:00Z"/>
                <w:rFonts w:eastAsiaTheme="minorHAnsi" w:cs="Arial"/>
              </w:rPr>
            </w:pPr>
          </w:p>
        </w:tc>
        <w:tc>
          <w:tcPr>
            <w:tcW w:w="2009" w:type="dxa"/>
            <w:gridSpan w:val="3"/>
            <w:shd w:val="clear" w:color="auto" w:fill="FFFFFF" w:themeFill="background1"/>
            <w:tcPrChange w:id="86" w:author="Gopi Soundarrajan" w:date="2016-03-22T16:43:00Z">
              <w:tcPr>
                <w:tcW w:w="2207" w:type="dxa"/>
                <w:gridSpan w:val="5"/>
                <w:shd w:val="clear" w:color="auto" w:fill="FFFFFF" w:themeFill="background1"/>
              </w:tcPr>
            </w:tcPrChange>
          </w:tcPr>
          <w:p w14:paraId="10D2FCAD" w14:textId="012D7D97" w:rsidR="005C30DC" w:rsidRPr="00CA2A60" w:rsidDel="00A0545C" w:rsidRDefault="005C30DC" w:rsidP="003E469A">
            <w:pPr>
              <w:spacing w:after="60"/>
              <w:jc w:val="left"/>
              <w:rPr>
                <w:del w:id="87" w:author="Gopi Soundarrajan" w:date="2016-03-20T17:08:00Z"/>
                <w:rFonts w:eastAsiaTheme="minorHAnsi" w:cs="Arial"/>
              </w:rPr>
            </w:pPr>
          </w:p>
        </w:tc>
      </w:tr>
      <w:tr w:rsidR="005C30DC" w:rsidDel="00A0545C" w14:paraId="751B19C9" w14:textId="7368765C" w:rsidTr="002966CC">
        <w:trPr>
          <w:trHeight w:val="1790"/>
          <w:del w:id="88" w:author="Gopi Soundarrajan" w:date="2016-03-20T17:08:00Z"/>
          <w:trPrChange w:id="89" w:author="Gopi Soundarrajan" w:date="2016-03-22T16:43:00Z">
            <w:trPr>
              <w:trHeight w:val="1790"/>
            </w:trPr>
          </w:trPrChange>
        </w:trPr>
        <w:tc>
          <w:tcPr>
            <w:tcW w:w="1487" w:type="dxa"/>
            <w:gridSpan w:val="2"/>
            <w:shd w:val="clear" w:color="auto" w:fill="FFFFFF" w:themeFill="background1"/>
            <w:tcMar>
              <w:top w:w="20" w:type="nil"/>
              <w:left w:w="20" w:type="nil"/>
              <w:bottom w:w="20" w:type="nil"/>
              <w:right w:w="20" w:type="nil"/>
            </w:tcMar>
            <w:tcPrChange w:id="90" w:author="Gopi Soundarrajan" w:date="2016-03-22T16:43:00Z">
              <w:tcPr>
                <w:tcW w:w="1630" w:type="dxa"/>
                <w:gridSpan w:val="3"/>
                <w:shd w:val="clear" w:color="auto" w:fill="FFFFFF" w:themeFill="background1"/>
                <w:tcMar>
                  <w:top w:w="20" w:type="nil"/>
                  <w:left w:w="20" w:type="nil"/>
                  <w:bottom w:w="20" w:type="nil"/>
                  <w:right w:w="20" w:type="nil"/>
                </w:tcMar>
              </w:tcPr>
            </w:tcPrChange>
          </w:tcPr>
          <w:p w14:paraId="3F5F9D88" w14:textId="43003944" w:rsidR="005C30DC" w:rsidRPr="00CA2A60" w:rsidDel="00A0545C" w:rsidRDefault="005C30DC" w:rsidP="003E469A">
            <w:pPr>
              <w:spacing w:after="60"/>
              <w:jc w:val="left"/>
              <w:rPr>
                <w:del w:id="91" w:author="Gopi Soundarrajan" w:date="2016-03-20T17:08:00Z"/>
                <w:rFonts w:eastAsiaTheme="minorHAnsi" w:cs="Arial"/>
              </w:rPr>
            </w:pPr>
          </w:p>
        </w:tc>
        <w:tc>
          <w:tcPr>
            <w:tcW w:w="4774" w:type="dxa"/>
            <w:gridSpan w:val="2"/>
            <w:shd w:val="clear" w:color="auto" w:fill="FFFFFF" w:themeFill="background1"/>
            <w:tcMar>
              <w:top w:w="20" w:type="nil"/>
              <w:left w:w="20" w:type="nil"/>
              <w:bottom w:w="20" w:type="nil"/>
              <w:right w:w="20" w:type="nil"/>
            </w:tcMar>
            <w:tcPrChange w:id="92" w:author="Gopi Soundarrajan" w:date="2016-03-22T16:43:00Z">
              <w:tcPr>
                <w:tcW w:w="5276" w:type="dxa"/>
                <w:gridSpan w:val="4"/>
                <w:shd w:val="clear" w:color="auto" w:fill="FFFFFF" w:themeFill="background1"/>
                <w:tcMar>
                  <w:top w:w="20" w:type="nil"/>
                  <w:left w:w="20" w:type="nil"/>
                  <w:bottom w:w="20" w:type="nil"/>
                  <w:right w:w="20" w:type="nil"/>
                </w:tcMar>
              </w:tcPr>
            </w:tcPrChange>
          </w:tcPr>
          <w:p w14:paraId="522B32DC" w14:textId="7AA1CE60" w:rsidR="005C30DC" w:rsidRPr="00CA2A60" w:rsidDel="00A0545C" w:rsidRDefault="005C30DC" w:rsidP="003E469A">
            <w:pPr>
              <w:spacing w:after="60"/>
              <w:jc w:val="left"/>
              <w:rPr>
                <w:del w:id="93" w:author="Gopi Soundarrajan" w:date="2016-03-20T17:08:00Z"/>
                <w:rFonts w:eastAsiaTheme="minorHAnsi" w:cs="Arial"/>
              </w:rPr>
            </w:pPr>
          </w:p>
        </w:tc>
        <w:tc>
          <w:tcPr>
            <w:tcW w:w="1559" w:type="dxa"/>
            <w:gridSpan w:val="2"/>
            <w:shd w:val="clear" w:color="auto" w:fill="FFFFFF" w:themeFill="background1"/>
            <w:tcPrChange w:id="94" w:author="Gopi Soundarrajan" w:date="2016-03-22T16:43:00Z">
              <w:tcPr>
                <w:tcW w:w="1670" w:type="dxa"/>
                <w:gridSpan w:val="2"/>
                <w:shd w:val="clear" w:color="auto" w:fill="FFFFFF" w:themeFill="background1"/>
              </w:tcPr>
            </w:tcPrChange>
          </w:tcPr>
          <w:p w14:paraId="498EF6A6" w14:textId="77777777" w:rsidR="005C30DC" w:rsidRPr="00CA2A60" w:rsidDel="00A0545C" w:rsidRDefault="005C30DC" w:rsidP="003E469A">
            <w:pPr>
              <w:spacing w:after="60"/>
              <w:jc w:val="left"/>
              <w:rPr>
                <w:ins w:id="95" w:author="Gopi Soundarrajan" w:date="2016-03-22T16:29:00Z"/>
                <w:rFonts w:eastAsiaTheme="minorHAnsi" w:cs="Arial"/>
              </w:rPr>
            </w:pPr>
          </w:p>
        </w:tc>
        <w:tc>
          <w:tcPr>
            <w:tcW w:w="2009" w:type="dxa"/>
            <w:gridSpan w:val="3"/>
            <w:shd w:val="clear" w:color="auto" w:fill="FFFFFF" w:themeFill="background1"/>
            <w:tcPrChange w:id="96" w:author="Gopi Soundarrajan" w:date="2016-03-22T16:43:00Z">
              <w:tcPr>
                <w:tcW w:w="2207" w:type="dxa"/>
                <w:gridSpan w:val="5"/>
                <w:shd w:val="clear" w:color="auto" w:fill="FFFFFF" w:themeFill="background1"/>
              </w:tcPr>
            </w:tcPrChange>
          </w:tcPr>
          <w:p w14:paraId="5E4B1490" w14:textId="7864AEB3" w:rsidR="005C30DC" w:rsidRPr="00CA2A60" w:rsidDel="00A0545C" w:rsidRDefault="005C30DC" w:rsidP="003E469A">
            <w:pPr>
              <w:spacing w:after="60"/>
              <w:jc w:val="left"/>
              <w:rPr>
                <w:del w:id="97" w:author="Gopi Soundarrajan" w:date="2016-03-20T17:08:00Z"/>
                <w:rFonts w:eastAsiaTheme="minorHAnsi" w:cs="Arial"/>
              </w:rPr>
            </w:pPr>
          </w:p>
        </w:tc>
      </w:tr>
      <w:tr w:rsidR="00874BA6" w14:paraId="4C4CAFF4" w14:textId="77777777" w:rsidTr="002966C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98" w:author="Gopi Soundarrajan" w:date="2016-03-22T16:43:00Z">
            <w:tblPrEx>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gridAfter w:val="1"/>
          <w:ins w:id="99" w:author="Gopi Soundarrajan" w:date="2016-03-20T17:38:00Z"/>
          <w:trPrChange w:id="100" w:author="Gopi Soundarrajan" w:date="2016-03-22T16:43:00Z">
            <w:trPr>
              <w:gridAfter w:val="1"/>
            </w:trPr>
          </w:trPrChange>
        </w:trPr>
        <w:tc>
          <w:tcPr>
            <w:tcW w:w="1324" w:type="dxa"/>
            <w:shd w:val="clear" w:color="auto" w:fill="DEEBF6"/>
            <w:tcMar>
              <w:left w:w="0" w:type="dxa"/>
              <w:right w:w="0" w:type="dxa"/>
            </w:tcMar>
            <w:vAlign w:val="center"/>
            <w:tcPrChange w:id="101" w:author="Gopi Soundarrajan" w:date="2016-03-22T16:43:00Z">
              <w:tcPr>
                <w:tcW w:w="1336" w:type="dxa"/>
                <w:gridSpan w:val="2"/>
                <w:shd w:val="clear" w:color="auto" w:fill="DEEBF6"/>
                <w:tcMar>
                  <w:left w:w="0" w:type="dxa"/>
                  <w:right w:w="0" w:type="dxa"/>
                </w:tcMar>
                <w:vAlign w:val="center"/>
              </w:tcPr>
            </w:tcPrChange>
          </w:tcPr>
          <w:p w14:paraId="47DEC930" w14:textId="77777777" w:rsidR="005C30DC" w:rsidRDefault="005C30DC" w:rsidP="007D1257">
            <w:pPr>
              <w:pStyle w:val="normal0"/>
              <w:jc w:val="center"/>
              <w:rPr>
                <w:ins w:id="102" w:author="Gopi Soundarrajan" w:date="2016-03-20T17:38:00Z"/>
              </w:rPr>
            </w:pPr>
            <w:ins w:id="103" w:author="Gopi Soundarrajan" w:date="2016-03-20T17:38:00Z">
              <w:r>
                <w:t>Project Phase</w:t>
              </w:r>
            </w:ins>
          </w:p>
        </w:tc>
        <w:tc>
          <w:tcPr>
            <w:tcW w:w="3869" w:type="dxa"/>
            <w:gridSpan w:val="2"/>
            <w:shd w:val="clear" w:color="auto" w:fill="DEEBF6"/>
            <w:tcMar>
              <w:left w:w="0" w:type="dxa"/>
              <w:right w:w="0" w:type="dxa"/>
            </w:tcMar>
            <w:vAlign w:val="center"/>
            <w:tcPrChange w:id="104" w:author="Gopi Soundarrajan" w:date="2016-03-22T16:43:00Z">
              <w:tcPr>
                <w:tcW w:w="3902" w:type="dxa"/>
                <w:gridSpan w:val="3"/>
                <w:shd w:val="clear" w:color="auto" w:fill="DEEBF6"/>
                <w:tcMar>
                  <w:left w:w="0" w:type="dxa"/>
                  <w:right w:w="0" w:type="dxa"/>
                </w:tcMar>
                <w:vAlign w:val="center"/>
              </w:tcPr>
            </w:tcPrChange>
          </w:tcPr>
          <w:p w14:paraId="48D91A3E" w14:textId="77777777" w:rsidR="005C30DC" w:rsidRDefault="005C30DC" w:rsidP="007D1257">
            <w:pPr>
              <w:pStyle w:val="normal0"/>
              <w:jc w:val="center"/>
              <w:rPr>
                <w:ins w:id="105" w:author="Gopi Soundarrajan" w:date="2016-03-20T17:38:00Z"/>
              </w:rPr>
            </w:pPr>
            <w:ins w:id="106" w:author="Gopi Soundarrajan" w:date="2016-03-20T17:38:00Z">
              <w:r>
                <w:t>Objective</w:t>
              </w:r>
            </w:ins>
          </w:p>
        </w:tc>
        <w:tc>
          <w:tcPr>
            <w:tcW w:w="2155" w:type="dxa"/>
            <w:gridSpan w:val="2"/>
            <w:shd w:val="clear" w:color="auto" w:fill="DEEBF6"/>
            <w:vAlign w:val="center"/>
            <w:tcPrChange w:id="107" w:author="Gopi Soundarrajan" w:date="2016-03-22T16:43:00Z">
              <w:tcPr>
                <w:tcW w:w="1384" w:type="dxa"/>
                <w:shd w:val="clear" w:color="auto" w:fill="DEEBF6"/>
                <w:vAlign w:val="center"/>
              </w:tcPr>
            </w:tcPrChange>
          </w:tcPr>
          <w:p w14:paraId="4BD09444" w14:textId="75F1235B" w:rsidR="005C30DC" w:rsidRDefault="00874BA6" w:rsidP="007D1257">
            <w:pPr>
              <w:pStyle w:val="normal0"/>
              <w:jc w:val="center"/>
              <w:rPr>
                <w:ins w:id="108" w:author="Gopi Soundarrajan" w:date="2016-03-20T17:38:00Z"/>
              </w:rPr>
            </w:pPr>
            <w:ins w:id="109" w:author="Gopi Soundarrajan" w:date="2016-03-22T16:42:00Z">
              <w:r>
                <w:t>Deliverables</w:t>
              </w:r>
            </w:ins>
          </w:p>
        </w:tc>
        <w:tc>
          <w:tcPr>
            <w:tcW w:w="1140" w:type="dxa"/>
            <w:gridSpan w:val="2"/>
            <w:shd w:val="clear" w:color="auto" w:fill="DEEBF6"/>
            <w:vAlign w:val="center"/>
            <w:tcPrChange w:id="110" w:author="Gopi Soundarrajan" w:date="2016-03-22T16:43:00Z">
              <w:tcPr>
                <w:tcW w:w="1938" w:type="dxa"/>
                <w:gridSpan w:val="5"/>
                <w:shd w:val="clear" w:color="auto" w:fill="DEEBF6"/>
                <w:vAlign w:val="center"/>
              </w:tcPr>
            </w:tcPrChange>
          </w:tcPr>
          <w:p w14:paraId="66C4A62F" w14:textId="4C8029C5" w:rsidR="005C30DC" w:rsidRDefault="005C30DC" w:rsidP="007D1257">
            <w:pPr>
              <w:pStyle w:val="normal0"/>
              <w:jc w:val="center"/>
              <w:rPr>
                <w:ins w:id="111" w:author="Gopi Soundarrajan" w:date="2016-03-22T16:29:00Z"/>
              </w:rPr>
            </w:pPr>
            <w:ins w:id="112" w:author="Gopi Soundarrajan" w:date="2016-03-22T16:29:00Z">
              <w:r>
                <w:t>Duration</w:t>
              </w:r>
            </w:ins>
          </w:p>
        </w:tc>
        <w:tc>
          <w:tcPr>
            <w:tcW w:w="1314" w:type="dxa"/>
            <w:shd w:val="clear" w:color="auto" w:fill="DEEBF6"/>
            <w:tcPrChange w:id="113" w:author="Gopi Soundarrajan" w:date="2016-03-22T16:43:00Z">
              <w:tcPr>
                <w:tcW w:w="1323" w:type="dxa"/>
                <w:gridSpan w:val="2"/>
                <w:shd w:val="clear" w:color="auto" w:fill="DEEBF6"/>
              </w:tcPr>
            </w:tcPrChange>
          </w:tcPr>
          <w:p w14:paraId="1BD4C315" w14:textId="67164BC9" w:rsidR="005C30DC" w:rsidRDefault="00036D2F" w:rsidP="007D1257">
            <w:pPr>
              <w:pStyle w:val="normal0"/>
              <w:jc w:val="center"/>
              <w:rPr>
                <w:ins w:id="114" w:author="Gopi Soundarrajan" w:date="2016-03-20T17:38:00Z"/>
              </w:rPr>
            </w:pPr>
            <w:ins w:id="115" w:author="Gopi Soundarrajan" w:date="2016-03-22T16:41:00Z">
              <w:r>
                <w:t xml:space="preserve">Resource &amp; </w:t>
              </w:r>
            </w:ins>
            <w:ins w:id="116" w:author="Gopi Soundarrajan" w:date="2016-03-20T17:38:00Z">
              <w:r w:rsidR="005C30DC">
                <w:t>Estimat</w:t>
              </w:r>
              <w:r>
                <w:t>ed Effort</w:t>
              </w:r>
            </w:ins>
          </w:p>
        </w:tc>
      </w:tr>
      <w:tr w:rsidR="002966CC" w14:paraId="5E6F48D4" w14:textId="77777777" w:rsidTr="002966C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17" w:author="Gopi Soundarrajan" w:date="2016-03-22T16:53:00Z">
            <w:tblPrEx>
              <w:tblW w:w="9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gridAfter w:val="1"/>
          <w:trHeight w:val="1060"/>
          <w:ins w:id="118" w:author="Gopi Soundarrajan" w:date="2016-03-20T17:38:00Z"/>
          <w:trPrChange w:id="119" w:author="Gopi Soundarrajan" w:date="2016-03-22T16:53:00Z">
            <w:trPr>
              <w:gridAfter w:val="1"/>
              <w:trHeight w:val="1060"/>
            </w:trPr>
          </w:trPrChange>
        </w:trPr>
        <w:tc>
          <w:tcPr>
            <w:tcW w:w="1324" w:type="dxa"/>
            <w:shd w:val="clear" w:color="auto" w:fill="FFFFFF"/>
            <w:tcMar>
              <w:left w:w="0" w:type="dxa"/>
              <w:right w:w="0" w:type="dxa"/>
            </w:tcMar>
            <w:tcPrChange w:id="120" w:author="Gopi Soundarrajan" w:date="2016-03-22T16:53:00Z">
              <w:tcPr>
                <w:tcW w:w="1324" w:type="dxa"/>
                <w:shd w:val="clear" w:color="auto" w:fill="FFFFFF"/>
                <w:tcMar>
                  <w:left w:w="0" w:type="dxa"/>
                  <w:right w:w="0" w:type="dxa"/>
                </w:tcMar>
              </w:tcPr>
            </w:tcPrChange>
          </w:tcPr>
          <w:p w14:paraId="35070DBD" w14:textId="77777777" w:rsidR="002966CC" w:rsidRDefault="002966CC" w:rsidP="007D1257">
            <w:pPr>
              <w:pStyle w:val="normal0"/>
              <w:jc w:val="left"/>
              <w:rPr>
                <w:ins w:id="121" w:author="Gopi Soundarrajan" w:date="2016-03-20T17:38:00Z"/>
              </w:rPr>
            </w:pPr>
            <w:ins w:id="122" w:author="Gopi Soundarrajan" w:date="2016-03-20T17:38:00Z">
              <w:r>
                <w:t>Architecture Discovery &amp; Blueprint workshop</w:t>
              </w:r>
            </w:ins>
          </w:p>
        </w:tc>
        <w:tc>
          <w:tcPr>
            <w:tcW w:w="3869" w:type="dxa"/>
            <w:gridSpan w:val="2"/>
            <w:shd w:val="clear" w:color="auto" w:fill="FFFFFF"/>
            <w:tcMar>
              <w:left w:w="0" w:type="dxa"/>
              <w:right w:w="0" w:type="dxa"/>
            </w:tcMar>
            <w:tcPrChange w:id="123" w:author="Gopi Soundarrajan" w:date="2016-03-22T16:53:00Z">
              <w:tcPr>
                <w:tcW w:w="3869" w:type="dxa"/>
                <w:gridSpan w:val="3"/>
                <w:shd w:val="clear" w:color="auto" w:fill="FFFFFF"/>
                <w:tcMar>
                  <w:left w:w="0" w:type="dxa"/>
                  <w:right w:w="0" w:type="dxa"/>
                </w:tcMar>
              </w:tcPr>
            </w:tcPrChange>
          </w:tcPr>
          <w:p w14:paraId="6AA6ED4A" w14:textId="77777777" w:rsidR="002966CC" w:rsidRDefault="002966CC">
            <w:pPr>
              <w:pStyle w:val="normal0"/>
              <w:numPr>
                <w:ilvl w:val="0"/>
                <w:numId w:val="14"/>
              </w:numPr>
              <w:ind w:hanging="360"/>
              <w:jc w:val="left"/>
              <w:rPr>
                <w:ins w:id="124" w:author="Gopi Soundarrajan" w:date="2016-03-20T17:38:00Z"/>
              </w:rPr>
              <w:pPrChange w:id="125" w:author="Gopi Soundarrajan" w:date="2016-03-20T20:22:00Z">
                <w:pPr>
                  <w:pStyle w:val="normal0"/>
                  <w:numPr>
                    <w:numId w:val="13"/>
                  </w:numPr>
                  <w:ind w:left="360"/>
                  <w:contextualSpacing/>
                  <w:jc w:val="left"/>
                </w:pPr>
              </w:pPrChange>
            </w:pPr>
            <w:ins w:id="126" w:author="Gopi Soundarrajan" w:date="2016-03-20T17:38:00Z">
              <w:r>
                <w:t>Understand current state Duo integration architecture and map to target landscape architecture recommendation leveraging Mule platform</w:t>
              </w:r>
            </w:ins>
          </w:p>
          <w:p w14:paraId="20EA23B9" w14:textId="77777777" w:rsidR="002966CC" w:rsidRDefault="002966CC">
            <w:pPr>
              <w:pStyle w:val="normal0"/>
              <w:numPr>
                <w:ilvl w:val="0"/>
                <w:numId w:val="14"/>
              </w:numPr>
              <w:ind w:hanging="360"/>
              <w:jc w:val="left"/>
              <w:rPr>
                <w:ins w:id="127" w:author="Gopi Soundarrajan" w:date="2016-03-20T17:38:00Z"/>
              </w:rPr>
              <w:pPrChange w:id="128" w:author="Gopi Soundarrajan" w:date="2016-03-20T20:22:00Z">
                <w:pPr>
                  <w:pStyle w:val="normal0"/>
                  <w:numPr>
                    <w:numId w:val="13"/>
                  </w:numPr>
                  <w:ind w:left="360"/>
                  <w:contextualSpacing/>
                  <w:jc w:val="left"/>
                </w:pPr>
              </w:pPrChange>
            </w:pPr>
            <w:ins w:id="129" w:author="Gopi Soundarrajan" w:date="2016-03-20T17:38:00Z">
              <w:r>
                <w:t>Security Patterns defined for common authentication and authorization</w:t>
              </w:r>
            </w:ins>
          </w:p>
          <w:p w14:paraId="51694301" w14:textId="77777777" w:rsidR="002966CC" w:rsidRDefault="002966CC">
            <w:pPr>
              <w:pStyle w:val="normal0"/>
              <w:numPr>
                <w:ilvl w:val="0"/>
                <w:numId w:val="14"/>
              </w:numPr>
              <w:ind w:hanging="360"/>
              <w:jc w:val="left"/>
              <w:rPr>
                <w:ins w:id="130" w:author="Gopi Soundarrajan" w:date="2016-03-20T17:38:00Z"/>
              </w:rPr>
              <w:pPrChange w:id="131" w:author="Gopi Soundarrajan" w:date="2016-03-20T20:22:00Z">
                <w:pPr>
                  <w:pStyle w:val="normal0"/>
                  <w:numPr>
                    <w:numId w:val="13"/>
                  </w:numPr>
                  <w:ind w:left="360"/>
                  <w:contextualSpacing/>
                  <w:jc w:val="left"/>
                </w:pPr>
              </w:pPrChange>
            </w:pPr>
            <w:ins w:id="132" w:author="Gopi Soundarrajan" w:date="2016-03-20T17:38:00Z">
              <w:r>
                <w:t>High Availability and Fail over design</w:t>
              </w:r>
            </w:ins>
          </w:p>
          <w:p w14:paraId="4E3C4C30" w14:textId="77777777" w:rsidR="002966CC" w:rsidRDefault="002966CC">
            <w:pPr>
              <w:pStyle w:val="normal0"/>
              <w:numPr>
                <w:ilvl w:val="0"/>
                <w:numId w:val="14"/>
              </w:numPr>
              <w:ind w:hanging="360"/>
              <w:jc w:val="left"/>
              <w:rPr>
                <w:ins w:id="133" w:author="Gopi Soundarrajan" w:date="2016-03-20T17:38:00Z"/>
              </w:rPr>
              <w:pPrChange w:id="134" w:author="Gopi Soundarrajan" w:date="2016-03-20T20:22:00Z">
                <w:pPr>
                  <w:pStyle w:val="normal0"/>
                  <w:numPr>
                    <w:numId w:val="13"/>
                  </w:numPr>
                  <w:ind w:left="360"/>
                  <w:contextualSpacing/>
                  <w:jc w:val="left"/>
                </w:pPr>
              </w:pPrChange>
            </w:pPr>
            <w:ins w:id="135" w:author="Gopi Soundarrajan" w:date="2016-03-20T17:38:00Z">
              <w:r>
                <w:t>Define a sample application and validate each environment</w:t>
              </w:r>
            </w:ins>
          </w:p>
          <w:p w14:paraId="4721B0FF" w14:textId="77777777" w:rsidR="002966CC" w:rsidRDefault="002966CC">
            <w:pPr>
              <w:pStyle w:val="normal0"/>
              <w:numPr>
                <w:ilvl w:val="0"/>
                <w:numId w:val="14"/>
              </w:numPr>
              <w:ind w:hanging="360"/>
              <w:jc w:val="left"/>
              <w:rPr>
                <w:ins w:id="136" w:author="Gopi Soundarrajan" w:date="2016-03-20T20:34:00Z"/>
                <w:lang w:val="en-GB"/>
              </w:rPr>
              <w:pPrChange w:id="137" w:author="Gopi Soundarrajan" w:date="2016-03-20T20:22:00Z">
                <w:pPr>
                  <w:pStyle w:val="normal0"/>
                  <w:contextualSpacing/>
                  <w:jc w:val="left"/>
                </w:pPr>
              </w:pPrChange>
            </w:pPr>
            <w:ins w:id="138" w:author="Gopi Soundarrajan" w:date="2016-03-20T17:38:00Z">
              <w:r w:rsidRPr="006A405A">
                <w:t xml:space="preserve">Define initial architecture, use </w:t>
              </w:r>
              <w:r>
                <w:t>cases</w:t>
              </w:r>
            </w:ins>
            <w:ins w:id="139" w:author="Gopi Soundarrajan" w:date="2016-03-20T19:54:00Z">
              <w:r>
                <w:t xml:space="preserve"> design</w:t>
              </w:r>
            </w:ins>
            <w:ins w:id="140" w:author="Gopi Soundarrajan" w:date="2016-03-20T17:38:00Z">
              <w:r>
                <w:t>, and data flows for up to 4 core systems, bi-directional integration with SFDC</w:t>
              </w:r>
            </w:ins>
          </w:p>
          <w:p w14:paraId="71AE204C" w14:textId="77777777" w:rsidR="002966CC" w:rsidRDefault="002966CC">
            <w:pPr>
              <w:pStyle w:val="normal0"/>
              <w:numPr>
                <w:ilvl w:val="0"/>
                <w:numId w:val="14"/>
              </w:numPr>
              <w:ind w:hanging="360"/>
              <w:jc w:val="left"/>
              <w:rPr>
                <w:ins w:id="141" w:author="Gopi Soundarrajan" w:date="2016-03-20T20:55:00Z"/>
                <w:lang w:val="en-GB"/>
              </w:rPr>
              <w:pPrChange w:id="142" w:author="Gopi Soundarrajan" w:date="2016-03-20T20:37:00Z">
                <w:pPr>
                  <w:pStyle w:val="normal0"/>
                  <w:contextualSpacing/>
                  <w:jc w:val="left"/>
                </w:pPr>
              </w:pPrChange>
            </w:pPr>
            <w:ins w:id="143" w:author="Gopi Soundarrajan" w:date="2016-03-20T20:34:00Z">
              <w:r>
                <w:t xml:space="preserve">Analyze </w:t>
              </w:r>
            </w:ins>
            <w:ins w:id="144" w:author="Gopi Soundarrajan" w:date="2016-03-20T20:36:00Z">
              <w:r>
                <w:t>current integrations and prioritize up to 2 key use cases that will be part of the engagement</w:t>
              </w:r>
            </w:ins>
          </w:p>
          <w:p w14:paraId="10F39AC7" w14:textId="1BBB87DB" w:rsidR="002966CC" w:rsidRDefault="002966CC">
            <w:pPr>
              <w:pStyle w:val="normal0"/>
              <w:numPr>
                <w:ilvl w:val="0"/>
                <w:numId w:val="14"/>
              </w:numPr>
              <w:ind w:hanging="360"/>
              <w:jc w:val="left"/>
              <w:rPr>
                <w:ins w:id="145" w:author="Gopi Soundarrajan" w:date="2016-03-20T17:38:00Z"/>
                <w:lang w:val="en-GB"/>
              </w:rPr>
              <w:pPrChange w:id="146" w:author="Gopi Soundarrajan" w:date="2016-03-20T20:37:00Z">
                <w:pPr>
                  <w:pStyle w:val="normal0"/>
                  <w:contextualSpacing/>
                  <w:jc w:val="left"/>
                </w:pPr>
              </w:pPrChange>
            </w:pPr>
            <w:ins w:id="147" w:author="Gopi Soundarrajan" w:date="2016-03-20T20:55:00Z">
              <w:r>
                <w:t>Design High-level Mule flows and mock application architecture as reference implementation for identified use cases</w:t>
              </w:r>
            </w:ins>
          </w:p>
        </w:tc>
        <w:tc>
          <w:tcPr>
            <w:tcW w:w="2155" w:type="dxa"/>
            <w:gridSpan w:val="2"/>
            <w:shd w:val="clear" w:color="auto" w:fill="FFFFFF"/>
            <w:tcPrChange w:id="148" w:author="Gopi Soundarrajan" w:date="2016-03-22T16:53:00Z">
              <w:tcPr>
                <w:tcW w:w="2155" w:type="dxa"/>
                <w:gridSpan w:val="4"/>
                <w:shd w:val="clear" w:color="auto" w:fill="FFFFFF"/>
              </w:tcPr>
            </w:tcPrChange>
          </w:tcPr>
          <w:p w14:paraId="1F894F26" w14:textId="77777777" w:rsidR="002966CC" w:rsidRDefault="002966CC" w:rsidP="007D1257">
            <w:pPr>
              <w:pStyle w:val="normal0"/>
              <w:jc w:val="center"/>
              <w:rPr>
                <w:ins w:id="149" w:author="Gopi Soundarrajan" w:date="2016-03-20T20:55:00Z"/>
              </w:rPr>
            </w:pPr>
          </w:p>
          <w:p w14:paraId="4331BD22" w14:textId="77777777" w:rsidR="002966CC" w:rsidRDefault="002966CC" w:rsidP="00016ED6">
            <w:pPr>
              <w:pStyle w:val="normal0"/>
              <w:jc w:val="center"/>
              <w:rPr>
                <w:ins w:id="150" w:author="Gopi Soundarrajan" w:date="2016-03-22T16:50:00Z"/>
              </w:rPr>
            </w:pPr>
          </w:p>
          <w:p w14:paraId="66319AF7" w14:textId="77777777" w:rsidR="002966CC" w:rsidRDefault="002966CC" w:rsidP="00874BA6">
            <w:pPr>
              <w:pStyle w:val="normal0"/>
              <w:jc w:val="center"/>
              <w:rPr>
                <w:ins w:id="151" w:author="Gopi Soundarrajan" w:date="2016-03-22T16:50:00Z"/>
              </w:rPr>
              <w:pPrChange w:id="152" w:author="Gopi Soundarrajan" w:date="2016-03-22T16:45:00Z">
                <w:pPr>
                  <w:pStyle w:val="normal0"/>
                  <w:jc w:val="center"/>
                </w:pPr>
              </w:pPrChange>
            </w:pPr>
          </w:p>
          <w:p w14:paraId="1812D8DD" w14:textId="77777777" w:rsidR="002966CC" w:rsidRDefault="002966CC" w:rsidP="00874BA6">
            <w:pPr>
              <w:pStyle w:val="normal0"/>
              <w:jc w:val="center"/>
              <w:rPr>
                <w:ins w:id="153" w:author="Gopi Soundarrajan" w:date="2016-03-22T16:50:00Z"/>
              </w:rPr>
              <w:pPrChange w:id="154" w:author="Gopi Soundarrajan" w:date="2016-03-22T16:45:00Z">
                <w:pPr>
                  <w:pStyle w:val="normal0"/>
                  <w:jc w:val="center"/>
                </w:pPr>
              </w:pPrChange>
            </w:pPr>
          </w:p>
          <w:p w14:paraId="261655AD" w14:textId="77777777" w:rsidR="002966CC" w:rsidRDefault="002966CC" w:rsidP="00874BA6">
            <w:pPr>
              <w:pStyle w:val="normal0"/>
              <w:jc w:val="center"/>
              <w:rPr>
                <w:ins w:id="155" w:author="Gopi Soundarrajan" w:date="2016-03-22T16:50:00Z"/>
              </w:rPr>
              <w:pPrChange w:id="156" w:author="Gopi Soundarrajan" w:date="2016-03-22T16:45:00Z">
                <w:pPr>
                  <w:pStyle w:val="normal0"/>
                  <w:jc w:val="center"/>
                </w:pPr>
              </w:pPrChange>
            </w:pPr>
          </w:p>
          <w:p w14:paraId="41E19AF3" w14:textId="77777777" w:rsidR="002966CC" w:rsidRDefault="002966CC" w:rsidP="00874BA6">
            <w:pPr>
              <w:pStyle w:val="normal0"/>
              <w:jc w:val="center"/>
              <w:rPr>
                <w:ins w:id="157" w:author="Gopi Soundarrajan" w:date="2016-03-22T16:50:00Z"/>
              </w:rPr>
              <w:pPrChange w:id="158" w:author="Gopi Soundarrajan" w:date="2016-03-22T16:45:00Z">
                <w:pPr>
                  <w:pStyle w:val="normal0"/>
                  <w:jc w:val="center"/>
                </w:pPr>
              </w:pPrChange>
            </w:pPr>
          </w:p>
          <w:p w14:paraId="07023299" w14:textId="77777777" w:rsidR="002966CC" w:rsidRDefault="002966CC" w:rsidP="00874BA6">
            <w:pPr>
              <w:pStyle w:val="normal0"/>
              <w:jc w:val="center"/>
              <w:rPr>
                <w:ins w:id="159" w:author="Gopi Soundarrajan" w:date="2016-03-22T16:50:00Z"/>
              </w:rPr>
              <w:pPrChange w:id="160" w:author="Gopi Soundarrajan" w:date="2016-03-22T16:45:00Z">
                <w:pPr>
                  <w:pStyle w:val="normal0"/>
                  <w:jc w:val="center"/>
                </w:pPr>
              </w:pPrChange>
            </w:pPr>
          </w:p>
          <w:p w14:paraId="6C8581F5" w14:textId="28CA17C5" w:rsidR="002966CC" w:rsidRDefault="002966CC" w:rsidP="00874BA6">
            <w:pPr>
              <w:pStyle w:val="normal0"/>
              <w:jc w:val="center"/>
              <w:rPr>
                <w:ins w:id="161" w:author="Gopi Soundarrajan" w:date="2016-03-20T17:38:00Z"/>
              </w:rPr>
              <w:pPrChange w:id="162" w:author="Gopi Soundarrajan" w:date="2016-03-22T16:45:00Z">
                <w:pPr>
                  <w:pStyle w:val="normal0"/>
                  <w:jc w:val="center"/>
                </w:pPr>
              </w:pPrChange>
            </w:pPr>
            <w:ins w:id="163" w:author="Gopi Soundarrajan" w:date="2016-03-22T16:45:00Z">
              <w:r>
                <w:t xml:space="preserve">Solution Architecture Document </w:t>
              </w:r>
            </w:ins>
          </w:p>
        </w:tc>
        <w:tc>
          <w:tcPr>
            <w:tcW w:w="1140" w:type="dxa"/>
            <w:gridSpan w:val="2"/>
            <w:vMerge w:val="restart"/>
            <w:shd w:val="clear" w:color="auto" w:fill="FFFFFF"/>
            <w:tcPrChange w:id="164" w:author="Gopi Soundarrajan" w:date="2016-03-22T16:53:00Z">
              <w:tcPr>
                <w:tcW w:w="1140" w:type="dxa"/>
                <w:gridSpan w:val="2"/>
                <w:vMerge w:val="restart"/>
                <w:shd w:val="clear" w:color="auto" w:fill="FFFFFF"/>
              </w:tcPr>
            </w:tcPrChange>
          </w:tcPr>
          <w:p w14:paraId="7EEB125C" w14:textId="77777777" w:rsidR="002966CC" w:rsidRDefault="002966CC" w:rsidP="005C30DC">
            <w:pPr>
              <w:pStyle w:val="normal0"/>
              <w:jc w:val="center"/>
              <w:rPr>
                <w:ins w:id="165" w:author="Gopi Soundarrajan" w:date="2016-03-22T16:29:00Z"/>
              </w:rPr>
            </w:pPr>
          </w:p>
          <w:p w14:paraId="310E1A03" w14:textId="77777777" w:rsidR="002966CC" w:rsidRDefault="002966CC" w:rsidP="007D1257">
            <w:pPr>
              <w:pStyle w:val="normal0"/>
              <w:jc w:val="center"/>
              <w:rPr>
                <w:ins w:id="166" w:author="Gopi Soundarrajan" w:date="2016-03-22T16:50:00Z"/>
              </w:rPr>
            </w:pPr>
          </w:p>
          <w:p w14:paraId="0508BF75" w14:textId="77777777" w:rsidR="002966CC" w:rsidRDefault="002966CC" w:rsidP="007D1257">
            <w:pPr>
              <w:pStyle w:val="normal0"/>
              <w:jc w:val="center"/>
              <w:rPr>
                <w:ins w:id="167" w:author="Gopi Soundarrajan" w:date="2016-03-22T16:50:00Z"/>
              </w:rPr>
            </w:pPr>
          </w:p>
          <w:p w14:paraId="3BA5A13A" w14:textId="77777777" w:rsidR="002966CC" w:rsidRDefault="002966CC" w:rsidP="007D1257">
            <w:pPr>
              <w:pStyle w:val="normal0"/>
              <w:jc w:val="center"/>
              <w:rPr>
                <w:ins w:id="168" w:author="Gopi Soundarrajan" w:date="2016-03-22T16:50:00Z"/>
              </w:rPr>
            </w:pPr>
          </w:p>
          <w:p w14:paraId="5C2710F9" w14:textId="77777777" w:rsidR="002966CC" w:rsidRDefault="002966CC" w:rsidP="007D1257">
            <w:pPr>
              <w:pStyle w:val="normal0"/>
              <w:jc w:val="center"/>
              <w:rPr>
                <w:ins w:id="169" w:author="Gopi Soundarrajan" w:date="2016-03-22T16:50:00Z"/>
              </w:rPr>
            </w:pPr>
          </w:p>
          <w:p w14:paraId="61C317AB" w14:textId="77777777" w:rsidR="002966CC" w:rsidRDefault="002966CC" w:rsidP="007D1257">
            <w:pPr>
              <w:pStyle w:val="normal0"/>
              <w:jc w:val="center"/>
              <w:rPr>
                <w:ins w:id="170" w:author="Gopi Soundarrajan" w:date="2016-03-22T16:50:00Z"/>
              </w:rPr>
            </w:pPr>
          </w:p>
          <w:p w14:paraId="146FD497" w14:textId="77777777" w:rsidR="002966CC" w:rsidRDefault="002966CC" w:rsidP="007D1257">
            <w:pPr>
              <w:pStyle w:val="normal0"/>
              <w:jc w:val="center"/>
              <w:rPr>
                <w:ins w:id="171" w:author="Gopi Soundarrajan" w:date="2016-03-22T16:50:00Z"/>
              </w:rPr>
            </w:pPr>
          </w:p>
          <w:p w14:paraId="213B53B0" w14:textId="77777777" w:rsidR="002966CC" w:rsidRDefault="002966CC" w:rsidP="007D1257">
            <w:pPr>
              <w:pStyle w:val="normal0"/>
              <w:jc w:val="center"/>
              <w:rPr>
                <w:ins w:id="172" w:author="Gopi Soundarrajan" w:date="2016-03-22T16:50:00Z"/>
              </w:rPr>
            </w:pPr>
          </w:p>
          <w:p w14:paraId="7C064E91" w14:textId="77777777" w:rsidR="002966CC" w:rsidRDefault="002966CC" w:rsidP="007D1257">
            <w:pPr>
              <w:pStyle w:val="normal0"/>
              <w:jc w:val="center"/>
              <w:rPr>
                <w:ins w:id="173" w:author="Gopi Soundarrajan" w:date="2016-03-22T16:50:00Z"/>
              </w:rPr>
            </w:pPr>
          </w:p>
          <w:p w14:paraId="19010365" w14:textId="77777777" w:rsidR="002966CC" w:rsidRDefault="002966CC" w:rsidP="007D1257">
            <w:pPr>
              <w:pStyle w:val="normal0"/>
              <w:jc w:val="center"/>
              <w:rPr>
                <w:ins w:id="174" w:author="Gopi Soundarrajan" w:date="2016-03-22T16:50:00Z"/>
              </w:rPr>
            </w:pPr>
          </w:p>
          <w:p w14:paraId="56EBF0C3" w14:textId="77777777" w:rsidR="002966CC" w:rsidRDefault="002966CC" w:rsidP="007D1257">
            <w:pPr>
              <w:pStyle w:val="normal0"/>
              <w:jc w:val="center"/>
              <w:rPr>
                <w:ins w:id="175" w:author="Gopi Soundarrajan" w:date="2016-03-22T16:50:00Z"/>
              </w:rPr>
            </w:pPr>
          </w:p>
          <w:p w14:paraId="34805616" w14:textId="77777777" w:rsidR="002966CC" w:rsidRDefault="002966CC" w:rsidP="007D1257">
            <w:pPr>
              <w:pStyle w:val="normal0"/>
              <w:jc w:val="center"/>
              <w:rPr>
                <w:ins w:id="176" w:author="Gopi Soundarrajan" w:date="2016-03-22T16:50:00Z"/>
              </w:rPr>
            </w:pPr>
          </w:p>
          <w:p w14:paraId="3A735D63" w14:textId="77777777" w:rsidR="002966CC" w:rsidRDefault="002966CC" w:rsidP="007D1257">
            <w:pPr>
              <w:pStyle w:val="normal0"/>
              <w:jc w:val="center"/>
              <w:rPr>
                <w:ins w:id="177" w:author="Gopi Soundarrajan" w:date="2016-03-22T16:50:00Z"/>
              </w:rPr>
            </w:pPr>
          </w:p>
          <w:p w14:paraId="76D27F2B" w14:textId="77777777" w:rsidR="002966CC" w:rsidRDefault="002966CC" w:rsidP="007D1257">
            <w:pPr>
              <w:pStyle w:val="normal0"/>
              <w:jc w:val="center"/>
              <w:rPr>
                <w:ins w:id="178" w:author="Gopi Soundarrajan" w:date="2016-03-22T16:50:00Z"/>
              </w:rPr>
            </w:pPr>
          </w:p>
          <w:p w14:paraId="04659D85" w14:textId="77777777" w:rsidR="002966CC" w:rsidRDefault="002966CC" w:rsidP="007D1257">
            <w:pPr>
              <w:pStyle w:val="normal0"/>
              <w:jc w:val="center"/>
              <w:rPr>
                <w:ins w:id="179" w:author="Gopi Soundarrajan" w:date="2016-03-22T16:50:00Z"/>
              </w:rPr>
            </w:pPr>
          </w:p>
          <w:p w14:paraId="4958A566" w14:textId="77777777" w:rsidR="002966CC" w:rsidRDefault="002966CC" w:rsidP="007D1257">
            <w:pPr>
              <w:pStyle w:val="normal0"/>
              <w:jc w:val="center"/>
              <w:rPr>
                <w:ins w:id="180" w:author="Gopi Soundarrajan" w:date="2016-03-22T16:50:00Z"/>
              </w:rPr>
            </w:pPr>
          </w:p>
          <w:p w14:paraId="68CE08BA" w14:textId="77777777" w:rsidR="002966CC" w:rsidRDefault="002966CC" w:rsidP="002966CC">
            <w:pPr>
              <w:pStyle w:val="normal0"/>
              <w:rPr>
                <w:ins w:id="181" w:author="Gopi Soundarrajan" w:date="2016-03-22T16:50:00Z"/>
              </w:rPr>
              <w:pPrChange w:id="182" w:author="Gopi Soundarrajan" w:date="2016-03-22T16:53:00Z">
                <w:pPr>
                  <w:pStyle w:val="normal0"/>
                  <w:jc w:val="center"/>
                </w:pPr>
              </w:pPrChange>
            </w:pPr>
          </w:p>
          <w:p w14:paraId="231DAAA3" w14:textId="3D459266" w:rsidR="002966CC" w:rsidRDefault="002966CC" w:rsidP="007D1257">
            <w:pPr>
              <w:pStyle w:val="normal0"/>
              <w:jc w:val="center"/>
              <w:rPr>
                <w:ins w:id="183" w:author="Gopi Soundarrajan" w:date="2016-03-22T16:29:00Z"/>
              </w:rPr>
            </w:pPr>
            <w:ins w:id="184" w:author="Gopi Soundarrajan" w:date="2016-03-22T16:29:00Z">
              <w:r>
                <w:t>2 Week</w:t>
              </w:r>
            </w:ins>
            <w:ins w:id="185" w:author="Gopi Soundarrajan" w:date="2016-03-22T16:50:00Z">
              <w:r>
                <w:t>s</w:t>
              </w:r>
            </w:ins>
          </w:p>
          <w:p w14:paraId="4427E70A" w14:textId="77777777" w:rsidR="002966CC" w:rsidRDefault="002966CC" w:rsidP="007D1257">
            <w:pPr>
              <w:pStyle w:val="normal0"/>
              <w:jc w:val="center"/>
              <w:rPr>
                <w:ins w:id="186" w:author="Gopi Soundarrajan" w:date="2016-03-22T16:29:00Z"/>
              </w:rPr>
            </w:pPr>
          </w:p>
          <w:p w14:paraId="1F2D418F" w14:textId="6C0B87D3" w:rsidR="002966CC" w:rsidRDefault="002966CC" w:rsidP="007D1257">
            <w:pPr>
              <w:pStyle w:val="normal0"/>
              <w:jc w:val="center"/>
              <w:rPr>
                <w:ins w:id="187" w:author="Gopi Soundarrajan" w:date="2016-03-22T16:29:00Z"/>
              </w:rPr>
            </w:pPr>
          </w:p>
        </w:tc>
        <w:tc>
          <w:tcPr>
            <w:tcW w:w="1314" w:type="dxa"/>
            <w:vMerge w:val="restart"/>
            <w:shd w:val="clear" w:color="auto" w:fill="FFFFFF"/>
            <w:vAlign w:val="center"/>
            <w:tcPrChange w:id="188" w:author="Gopi Soundarrajan" w:date="2016-03-22T16:53:00Z">
              <w:tcPr>
                <w:tcW w:w="1314" w:type="dxa"/>
                <w:gridSpan w:val="2"/>
                <w:vMerge w:val="restart"/>
                <w:shd w:val="clear" w:color="auto" w:fill="FFFFFF"/>
              </w:tcPr>
            </w:tcPrChange>
          </w:tcPr>
          <w:p w14:paraId="75082CF6" w14:textId="2128395C" w:rsidR="002966CC" w:rsidRDefault="002966CC" w:rsidP="00016ED6">
            <w:pPr>
              <w:pStyle w:val="normal0"/>
              <w:jc w:val="center"/>
              <w:rPr>
                <w:ins w:id="189" w:author="Gopi Soundarrajan" w:date="2016-03-20T21:00:00Z"/>
              </w:rPr>
            </w:pPr>
          </w:p>
          <w:p w14:paraId="4E522FBE" w14:textId="77777777" w:rsidR="002966CC" w:rsidRDefault="002966CC" w:rsidP="002966CC">
            <w:pPr>
              <w:pStyle w:val="normal0"/>
              <w:jc w:val="center"/>
              <w:rPr>
                <w:ins w:id="190" w:author="Gopi Soundarrajan" w:date="2016-03-22T16:53:00Z"/>
              </w:rPr>
              <w:pPrChange w:id="191" w:author="Gopi Soundarrajan" w:date="2016-03-22T16:53:00Z">
                <w:pPr>
                  <w:pStyle w:val="normal0"/>
                  <w:jc w:val="center"/>
                </w:pPr>
              </w:pPrChange>
            </w:pPr>
          </w:p>
          <w:p w14:paraId="41FE761F" w14:textId="77777777" w:rsidR="002966CC" w:rsidRDefault="002966CC" w:rsidP="002966CC">
            <w:pPr>
              <w:pStyle w:val="normal0"/>
              <w:jc w:val="center"/>
              <w:rPr>
                <w:ins w:id="192" w:author="Gopi Soundarrajan" w:date="2016-03-22T16:53:00Z"/>
              </w:rPr>
              <w:pPrChange w:id="193" w:author="Gopi Soundarrajan" w:date="2016-03-22T16:53:00Z">
                <w:pPr>
                  <w:pStyle w:val="normal0"/>
                  <w:jc w:val="center"/>
                </w:pPr>
              </w:pPrChange>
            </w:pPr>
          </w:p>
          <w:p w14:paraId="5A0664E4" w14:textId="77777777" w:rsidR="002966CC" w:rsidRDefault="002966CC" w:rsidP="002966CC">
            <w:pPr>
              <w:pStyle w:val="normal0"/>
              <w:jc w:val="center"/>
              <w:rPr>
                <w:ins w:id="194" w:author="Gopi Soundarrajan" w:date="2016-03-22T16:53:00Z"/>
              </w:rPr>
              <w:pPrChange w:id="195" w:author="Gopi Soundarrajan" w:date="2016-03-22T16:53:00Z">
                <w:pPr>
                  <w:pStyle w:val="normal0"/>
                  <w:jc w:val="center"/>
                </w:pPr>
              </w:pPrChange>
            </w:pPr>
          </w:p>
          <w:p w14:paraId="425972AB" w14:textId="77777777" w:rsidR="002966CC" w:rsidRDefault="002966CC" w:rsidP="002966CC">
            <w:pPr>
              <w:pStyle w:val="normal0"/>
              <w:jc w:val="center"/>
              <w:rPr>
                <w:ins w:id="196" w:author="Gopi Soundarrajan" w:date="2016-03-22T16:53:00Z"/>
              </w:rPr>
              <w:pPrChange w:id="197" w:author="Gopi Soundarrajan" w:date="2016-03-22T16:53:00Z">
                <w:pPr>
                  <w:pStyle w:val="normal0"/>
                  <w:jc w:val="center"/>
                </w:pPr>
              </w:pPrChange>
            </w:pPr>
          </w:p>
          <w:p w14:paraId="7C90DCEA" w14:textId="77777777" w:rsidR="002966CC" w:rsidRDefault="002966CC" w:rsidP="002966CC">
            <w:pPr>
              <w:pStyle w:val="normal0"/>
              <w:jc w:val="center"/>
              <w:rPr>
                <w:ins w:id="198" w:author="Gopi Soundarrajan" w:date="2016-03-22T16:53:00Z"/>
              </w:rPr>
              <w:pPrChange w:id="199" w:author="Gopi Soundarrajan" w:date="2016-03-22T16:53:00Z">
                <w:pPr>
                  <w:pStyle w:val="normal0"/>
                  <w:jc w:val="center"/>
                </w:pPr>
              </w:pPrChange>
            </w:pPr>
          </w:p>
          <w:p w14:paraId="5C77F232" w14:textId="77777777" w:rsidR="002966CC" w:rsidRDefault="002966CC" w:rsidP="002966CC">
            <w:pPr>
              <w:pStyle w:val="normal0"/>
              <w:jc w:val="center"/>
              <w:rPr>
                <w:ins w:id="200" w:author="Gopi Soundarrajan" w:date="2016-03-22T16:53:00Z"/>
              </w:rPr>
              <w:pPrChange w:id="201" w:author="Gopi Soundarrajan" w:date="2016-03-22T16:53:00Z">
                <w:pPr>
                  <w:pStyle w:val="normal0"/>
                  <w:jc w:val="center"/>
                </w:pPr>
              </w:pPrChange>
            </w:pPr>
          </w:p>
          <w:p w14:paraId="0093454E" w14:textId="77777777" w:rsidR="002966CC" w:rsidRDefault="002966CC" w:rsidP="002966CC">
            <w:pPr>
              <w:pStyle w:val="normal0"/>
              <w:jc w:val="center"/>
              <w:rPr>
                <w:ins w:id="202" w:author="Gopi Soundarrajan" w:date="2016-03-22T16:53:00Z"/>
              </w:rPr>
              <w:pPrChange w:id="203" w:author="Gopi Soundarrajan" w:date="2016-03-22T16:53:00Z">
                <w:pPr>
                  <w:pStyle w:val="normal0"/>
                  <w:jc w:val="center"/>
                </w:pPr>
              </w:pPrChange>
            </w:pPr>
          </w:p>
          <w:p w14:paraId="5C61CAE6" w14:textId="210A3352" w:rsidR="002966CC" w:rsidRDefault="002966CC" w:rsidP="002966CC">
            <w:pPr>
              <w:pStyle w:val="normal0"/>
              <w:jc w:val="center"/>
              <w:rPr>
                <w:ins w:id="204" w:author="Gopi Soundarrajan" w:date="2016-03-20T17:38:00Z"/>
              </w:rPr>
              <w:pPrChange w:id="205" w:author="Gopi Soundarrajan" w:date="2016-03-22T16:53:00Z">
                <w:pPr>
                  <w:pStyle w:val="normal0"/>
                  <w:jc w:val="center"/>
                </w:pPr>
              </w:pPrChange>
            </w:pPr>
            <w:ins w:id="206" w:author="Gopi Soundarrajan" w:date="2016-03-22T16:40:00Z">
              <w:r>
                <w:t>Solution Architect</w:t>
              </w:r>
            </w:ins>
            <w:ins w:id="207" w:author="Gopi Soundarrajan" w:date="2016-03-22T16:41:00Z">
              <w:r>
                <w:t xml:space="preserve"> </w:t>
              </w:r>
            </w:ins>
            <w:ins w:id="208" w:author="Gopi Soundarrajan" w:date="2016-03-22T16:40:00Z">
              <w:r>
                <w:t>(</w:t>
              </w:r>
            </w:ins>
            <w:ins w:id="209" w:author="Gopi Soundarrajan" w:date="2016-03-20T17:38:00Z">
              <w:r w:rsidR="008E5619">
                <w:t>8</w:t>
              </w:r>
              <w:r>
                <w:t>0 hours</w:t>
              </w:r>
            </w:ins>
            <w:ins w:id="210" w:author="Gopi Soundarrajan" w:date="2016-03-22T16:41:00Z">
              <w:r>
                <w:t>)</w:t>
              </w:r>
            </w:ins>
          </w:p>
          <w:p w14:paraId="2EB1BFC2" w14:textId="77777777" w:rsidR="002966CC" w:rsidRDefault="002966CC" w:rsidP="002966CC">
            <w:pPr>
              <w:pStyle w:val="normal0"/>
              <w:jc w:val="center"/>
              <w:rPr>
                <w:ins w:id="211" w:author="Gopi Soundarrajan" w:date="2016-03-20T21:00:00Z"/>
              </w:rPr>
              <w:pPrChange w:id="212" w:author="Gopi Soundarrajan" w:date="2016-03-22T16:53:00Z">
                <w:pPr>
                  <w:pStyle w:val="normal0"/>
                  <w:jc w:val="center"/>
                </w:pPr>
              </w:pPrChange>
            </w:pPr>
          </w:p>
          <w:p w14:paraId="15893823" w14:textId="77777777" w:rsidR="002966CC" w:rsidRPr="00036D2F" w:rsidRDefault="002966CC" w:rsidP="002966CC">
            <w:pPr>
              <w:jc w:val="center"/>
              <w:rPr>
                <w:ins w:id="213" w:author="Gopi Soundarrajan" w:date="2016-03-22T16:41:00Z"/>
                <w:lang w:val="en-US"/>
                <w:rPrChange w:id="214" w:author="Gopi Soundarrajan" w:date="2016-03-22T16:41:00Z">
                  <w:rPr>
                    <w:ins w:id="215" w:author="Gopi Soundarrajan" w:date="2016-03-22T16:41:00Z"/>
                  </w:rPr>
                </w:rPrChange>
              </w:rPr>
              <w:pPrChange w:id="216" w:author="Gopi Soundarrajan" w:date="2016-03-22T16:53:00Z">
                <w:pPr>
                  <w:pStyle w:val="normal0"/>
                  <w:jc w:val="center"/>
                </w:pPr>
              </w:pPrChange>
            </w:pPr>
          </w:p>
          <w:p w14:paraId="4C3B562E" w14:textId="77777777" w:rsidR="002966CC" w:rsidRDefault="002966CC" w:rsidP="002966CC">
            <w:pPr>
              <w:jc w:val="center"/>
              <w:rPr>
                <w:ins w:id="217" w:author="Gopi Soundarrajan" w:date="2016-03-22T16:41:00Z"/>
                <w:lang w:val="en-US"/>
              </w:rPr>
              <w:pPrChange w:id="218" w:author="Gopi Soundarrajan" w:date="2016-03-22T16:53:00Z">
                <w:pPr/>
              </w:pPrChange>
            </w:pPr>
          </w:p>
          <w:p w14:paraId="58D780A6" w14:textId="19E9E7BA" w:rsidR="002966CC" w:rsidRDefault="002966CC" w:rsidP="00016ED6">
            <w:pPr>
              <w:jc w:val="center"/>
              <w:rPr>
                <w:ins w:id="219" w:author="Gopi Soundarrajan" w:date="2016-03-20T17:38:00Z"/>
              </w:rPr>
            </w:pPr>
          </w:p>
        </w:tc>
      </w:tr>
      <w:tr w:rsidR="002966CC" w14:paraId="73CB1523" w14:textId="77777777" w:rsidTr="002966C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trHeight w:val="359"/>
          <w:ins w:id="220" w:author="Gopi Soundarrajan" w:date="2016-03-20T17:38:00Z"/>
        </w:trPr>
        <w:tc>
          <w:tcPr>
            <w:tcW w:w="1324" w:type="dxa"/>
            <w:shd w:val="clear" w:color="auto" w:fill="FFFFFF"/>
            <w:tcMar>
              <w:left w:w="0" w:type="dxa"/>
              <w:right w:w="0" w:type="dxa"/>
            </w:tcMar>
          </w:tcPr>
          <w:p w14:paraId="6E49D5C3" w14:textId="77777777" w:rsidR="002966CC" w:rsidRDefault="002966CC" w:rsidP="007D1257">
            <w:pPr>
              <w:pStyle w:val="normal0"/>
              <w:jc w:val="left"/>
              <w:rPr>
                <w:ins w:id="221" w:author="Gopi Soundarrajan" w:date="2016-03-20T17:38:00Z"/>
              </w:rPr>
            </w:pPr>
            <w:ins w:id="222" w:author="Gopi Soundarrajan" w:date="2016-03-20T17:38:00Z">
              <w:r>
                <w:t>Infrastructure Setup &amp; Design of Common Services</w:t>
              </w:r>
            </w:ins>
          </w:p>
        </w:tc>
        <w:tc>
          <w:tcPr>
            <w:tcW w:w="3869" w:type="dxa"/>
            <w:gridSpan w:val="2"/>
            <w:shd w:val="clear" w:color="auto" w:fill="FFFFFF"/>
            <w:tcMar>
              <w:left w:w="0" w:type="dxa"/>
              <w:right w:w="0" w:type="dxa"/>
            </w:tcMar>
          </w:tcPr>
          <w:p w14:paraId="219A977F" w14:textId="5F879890" w:rsidR="002966CC" w:rsidRDefault="002966CC">
            <w:pPr>
              <w:pStyle w:val="normal0"/>
              <w:numPr>
                <w:ilvl w:val="0"/>
                <w:numId w:val="14"/>
              </w:numPr>
              <w:ind w:hanging="360"/>
              <w:jc w:val="left"/>
              <w:rPr>
                <w:ins w:id="223" w:author="Gopi Soundarrajan" w:date="2016-03-20T17:38:00Z"/>
              </w:rPr>
              <w:pPrChange w:id="224" w:author="Gopi Soundarrajan" w:date="2016-03-20T20:22:00Z">
                <w:pPr>
                  <w:pStyle w:val="normal0"/>
                  <w:numPr>
                    <w:numId w:val="13"/>
                  </w:numPr>
                  <w:ind w:left="360"/>
                  <w:contextualSpacing/>
                  <w:jc w:val="left"/>
                </w:pPr>
              </w:pPrChange>
            </w:pPr>
            <w:ins w:id="225" w:author="Gopi Soundarrajan" w:date="2016-03-20T17:38:00Z">
              <w:r>
                <w:t xml:space="preserve">Setup and </w:t>
              </w:r>
            </w:ins>
            <w:ins w:id="226" w:author="Gopi Soundarrajan" w:date="2016-03-20T20:49:00Z">
              <w:r>
                <w:t>configure</w:t>
              </w:r>
            </w:ins>
            <w:ins w:id="227" w:author="Gopi Soundarrajan" w:date="2016-03-20T17:38:00Z">
              <w:r>
                <w:t xml:space="preserve"> Mule</w:t>
              </w:r>
            </w:ins>
            <w:ins w:id="228" w:author="Gopi Soundarrajan" w:date="2016-03-20T20:49:00Z">
              <w:r>
                <w:t xml:space="preserve"> integration and API</w:t>
              </w:r>
            </w:ins>
            <w:ins w:id="229" w:author="Gopi Soundarrajan" w:date="2016-03-20T17:38:00Z">
              <w:r>
                <w:t xml:space="preserve"> platform in 3 environments</w:t>
              </w:r>
            </w:ins>
          </w:p>
          <w:p w14:paraId="42B2AE24" w14:textId="77777777" w:rsidR="002966CC" w:rsidRDefault="002966CC">
            <w:pPr>
              <w:pStyle w:val="normal0"/>
              <w:numPr>
                <w:ilvl w:val="0"/>
                <w:numId w:val="14"/>
              </w:numPr>
              <w:ind w:hanging="360"/>
              <w:jc w:val="left"/>
              <w:rPr>
                <w:ins w:id="230" w:author="Gopi Soundarrajan" w:date="2016-03-20T17:38:00Z"/>
              </w:rPr>
              <w:pPrChange w:id="231" w:author="Gopi Soundarrajan" w:date="2016-03-20T20:22:00Z">
                <w:pPr>
                  <w:pStyle w:val="normal0"/>
                  <w:numPr>
                    <w:numId w:val="13"/>
                  </w:numPr>
                  <w:ind w:left="360"/>
                  <w:contextualSpacing/>
                  <w:jc w:val="left"/>
                </w:pPr>
              </w:pPrChange>
            </w:pPr>
            <w:ins w:id="232" w:author="Gopi Soundarrajan" w:date="2016-03-20T17:38:00Z">
              <w:r>
                <w:t>Deploy a sample application and test the infrastructure</w:t>
              </w:r>
            </w:ins>
          </w:p>
          <w:p w14:paraId="5BCF6E19" w14:textId="187CED7F" w:rsidR="002966CC" w:rsidRPr="00DD2959" w:rsidRDefault="002966CC">
            <w:pPr>
              <w:pStyle w:val="normal0"/>
              <w:numPr>
                <w:ilvl w:val="0"/>
                <w:numId w:val="14"/>
              </w:numPr>
              <w:ind w:hanging="360"/>
              <w:jc w:val="left"/>
              <w:rPr>
                <w:ins w:id="233" w:author="Gopi Soundarrajan" w:date="2016-03-20T17:38:00Z"/>
                <w:u w:val="single"/>
                <w:lang w:val="en-GB"/>
              </w:rPr>
              <w:pPrChange w:id="234" w:author="Gopi Soundarrajan" w:date="2016-03-20T20:22:00Z">
                <w:pPr>
                  <w:pStyle w:val="normal0"/>
                  <w:numPr>
                    <w:numId w:val="13"/>
                  </w:numPr>
                  <w:ind w:left="360"/>
                  <w:contextualSpacing/>
                  <w:jc w:val="left"/>
                </w:pPr>
              </w:pPrChange>
            </w:pPr>
            <w:ins w:id="235" w:author="Gopi Soundarrajan" w:date="2016-03-20T17:38:00Z">
              <w:r>
                <w:rPr>
                  <w:lang w:val="en-GB"/>
                </w:rPr>
                <w:t>Design and incorporate</w:t>
              </w:r>
              <w:r w:rsidRPr="00DD2959">
                <w:rPr>
                  <w:lang w:val="en-GB"/>
                </w:rPr>
                <w:t xml:space="preserve"> the following </w:t>
              </w:r>
              <w:r>
                <w:rPr>
                  <w:lang w:val="en-GB"/>
                </w:rPr>
                <w:t xml:space="preserve">core </w:t>
              </w:r>
            </w:ins>
            <w:ins w:id="236" w:author="Gopi Soundarrajan" w:date="2016-03-20T20:23:00Z">
              <w:r>
                <w:rPr>
                  <w:lang w:val="en-GB"/>
                </w:rPr>
                <w:t>services</w:t>
              </w:r>
            </w:ins>
            <w:ins w:id="237" w:author="Gopi Soundarrajan" w:date="2016-03-20T17:38:00Z">
              <w:r w:rsidRPr="00DD2959">
                <w:rPr>
                  <w:lang w:val="en-GB"/>
                </w:rPr>
                <w:t>:</w:t>
              </w:r>
            </w:ins>
          </w:p>
          <w:p w14:paraId="3FBF98D0" w14:textId="77777777" w:rsidR="002966CC" w:rsidRPr="00DD2959" w:rsidRDefault="002966CC" w:rsidP="00C13889">
            <w:pPr>
              <w:pStyle w:val="normal0"/>
              <w:numPr>
                <w:ilvl w:val="0"/>
                <w:numId w:val="16"/>
              </w:numPr>
              <w:contextualSpacing/>
              <w:rPr>
                <w:ins w:id="238" w:author="Gopi Soundarrajan" w:date="2016-03-20T17:38:00Z"/>
                <w:lang w:val="en-GB"/>
              </w:rPr>
            </w:pPr>
            <w:ins w:id="239" w:author="Gopi Soundarrajan" w:date="2016-03-20T17:38:00Z">
              <w:r w:rsidRPr="00DD2959">
                <w:rPr>
                  <w:lang w:val="en-GB"/>
                </w:rPr>
                <w:t>Authentication/ Authorization</w:t>
              </w:r>
            </w:ins>
          </w:p>
          <w:p w14:paraId="34563456" w14:textId="77777777" w:rsidR="002966CC" w:rsidRPr="00BE16EB" w:rsidRDefault="002966CC" w:rsidP="00C13889">
            <w:pPr>
              <w:pStyle w:val="normal0"/>
              <w:widowControl w:val="0"/>
              <w:numPr>
                <w:ilvl w:val="0"/>
                <w:numId w:val="16"/>
              </w:numPr>
              <w:tabs>
                <w:tab w:val="center" w:pos="4320"/>
                <w:tab w:val="right" w:pos="8640"/>
              </w:tabs>
              <w:contextualSpacing/>
              <w:rPr>
                <w:ins w:id="240" w:author="Gopi Soundarrajan" w:date="2016-03-20T20:16:00Z"/>
                <w:u w:val="single"/>
                <w:lang w:val="en-GB"/>
                <w:rPrChange w:id="241" w:author="Gopi Soundarrajan" w:date="2016-03-20T20:16:00Z">
                  <w:rPr>
                    <w:ins w:id="242" w:author="Gopi Soundarrajan" w:date="2016-03-20T20:16:00Z"/>
                    <w:lang w:val="en-GB"/>
                  </w:rPr>
                </w:rPrChange>
              </w:rPr>
            </w:pPr>
            <w:ins w:id="243" w:author="Gopi Soundarrajan" w:date="2016-03-20T17:38:00Z">
              <w:r w:rsidRPr="00DD2959">
                <w:rPr>
                  <w:lang w:val="en-GB"/>
                </w:rPr>
                <w:t>Error and Exception handling</w:t>
              </w:r>
            </w:ins>
          </w:p>
          <w:p w14:paraId="788E6668" w14:textId="09FB8BEF" w:rsidR="002966CC" w:rsidRPr="00DD2959" w:rsidRDefault="002966CC" w:rsidP="00C13889">
            <w:pPr>
              <w:pStyle w:val="normal0"/>
              <w:numPr>
                <w:ilvl w:val="0"/>
                <w:numId w:val="16"/>
              </w:numPr>
              <w:contextualSpacing/>
              <w:rPr>
                <w:ins w:id="244" w:author="Gopi Soundarrajan" w:date="2016-03-20T17:38:00Z"/>
                <w:u w:val="single"/>
                <w:lang w:val="en-GB"/>
              </w:rPr>
            </w:pPr>
            <w:ins w:id="245" w:author="Gopi Soundarrajan" w:date="2016-03-20T20:16:00Z">
              <w:r>
                <w:rPr>
                  <w:lang w:val="en-GB"/>
                </w:rPr>
                <w:t>Notification Services</w:t>
              </w:r>
            </w:ins>
          </w:p>
          <w:p w14:paraId="55F4DA85" w14:textId="31A5F7D7" w:rsidR="002966CC" w:rsidRPr="00A51DD1" w:rsidRDefault="002966CC" w:rsidP="00CE5395">
            <w:pPr>
              <w:pStyle w:val="normal0"/>
              <w:widowControl w:val="0"/>
              <w:numPr>
                <w:ilvl w:val="0"/>
                <w:numId w:val="16"/>
              </w:numPr>
              <w:tabs>
                <w:tab w:val="center" w:pos="4320"/>
                <w:tab w:val="right" w:pos="8640"/>
              </w:tabs>
              <w:contextualSpacing/>
              <w:rPr>
                <w:ins w:id="246" w:author="Gopi Soundarrajan" w:date="2016-03-20T19:57:00Z"/>
                <w:u w:val="single"/>
                <w:lang w:val="en-GB"/>
                <w:rPrChange w:id="247" w:author="Gopi Soundarrajan" w:date="2016-03-20T19:57:00Z">
                  <w:rPr>
                    <w:ins w:id="248" w:author="Gopi Soundarrajan" w:date="2016-03-20T19:57:00Z"/>
                    <w:lang w:val="en-GB"/>
                  </w:rPr>
                </w:rPrChange>
              </w:rPr>
            </w:pPr>
            <w:ins w:id="249" w:author="Gopi Soundarrajan" w:date="2016-03-20T17:38:00Z">
              <w:r>
                <w:rPr>
                  <w:lang w:val="en-GB"/>
                </w:rPr>
                <w:t xml:space="preserve">Logging Integration </w:t>
              </w:r>
              <w:r w:rsidRPr="00DD2959">
                <w:rPr>
                  <w:lang w:val="en-GB"/>
                </w:rPr>
                <w:t xml:space="preserve">to </w:t>
              </w:r>
            </w:ins>
            <w:ins w:id="250" w:author="Gopi Soundarrajan" w:date="2016-03-20T19:57:00Z">
              <w:r>
                <w:rPr>
                  <w:lang w:val="en-GB"/>
                </w:rPr>
                <w:t>provide visibility on</w:t>
              </w:r>
            </w:ins>
            <w:ins w:id="251" w:author="Gopi Soundarrajan" w:date="2016-03-20T17:38:00Z">
              <w:r w:rsidRPr="00DD2959">
                <w:rPr>
                  <w:lang w:val="en-GB"/>
                </w:rPr>
                <w:t xml:space="preserve"> </w:t>
              </w:r>
            </w:ins>
            <w:ins w:id="252" w:author="Gopi Soundarrajan" w:date="2016-03-20T20:16:00Z">
              <w:r>
                <w:rPr>
                  <w:lang w:val="en-GB"/>
                </w:rPr>
                <w:t>i</w:t>
              </w:r>
            </w:ins>
            <w:ins w:id="253" w:author="Gopi Soundarrajan" w:date="2016-03-20T17:38:00Z">
              <w:r w:rsidRPr="00DD2959">
                <w:rPr>
                  <w:lang w:val="en-GB"/>
                </w:rPr>
                <w:t xml:space="preserve">ntegration </w:t>
              </w:r>
            </w:ins>
            <w:ins w:id="254" w:author="Gopi Soundarrajan" w:date="2016-03-20T20:33:00Z">
              <w:r>
                <w:rPr>
                  <w:lang w:val="en-GB"/>
                </w:rPr>
                <w:t>and API’s</w:t>
              </w:r>
            </w:ins>
          </w:p>
          <w:p w14:paraId="6A2299BC" w14:textId="746E6D21" w:rsidR="002966CC" w:rsidRPr="00430D41" w:rsidRDefault="002966CC">
            <w:pPr>
              <w:pStyle w:val="normal0"/>
              <w:numPr>
                <w:ilvl w:val="0"/>
                <w:numId w:val="16"/>
              </w:numPr>
              <w:contextualSpacing/>
              <w:rPr>
                <w:ins w:id="255" w:author="Gopi Soundarrajan" w:date="2016-03-20T17:38:00Z"/>
                <w:u w:val="single"/>
                <w:lang w:val="en-GB"/>
              </w:rPr>
            </w:pPr>
            <w:ins w:id="256" w:author="Gopi Soundarrajan" w:date="2016-03-20T19:57:00Z">
              <w:r>
                <w:rPr>
                  <w:lang w:val="en-GB"/>
                </w:rPr>
                <w:t xml:space="preserve">Reliability pattern for external systems </w:t>
              </w:r>
              <w:r>
                <w:rPr>
                  <w:lang w:val="en-GB"/>
                </w:rPr>
                <w:lastRenderedPageBreak/>
                <w:t>integr</w:t>
              </w:r>
            </w:ins>
            <w:ins w:id="257" w:author="Gopi Soundarrajan" w:date="2016-03-20T19:58:00Z">
              <w:r>
                <w:rPr>
                  <w:lang w:val="en-GB"/>
                </w:rPr>
                <w:t>a</w:t>
              </w:r>
            </w:ins>
            <w:ins w:id="258" w:author="Gopi Soundarrajan" w:date="2016-03-20T19:57:00Z">
              <w:r>
                <w:rPr>
                  <w:lang w:val="en-GB"/>
                </w:rPr>
                <w:t>tion</w:t>
              </w:r>
            </w:ins>
          </w:p>
        </w:tc>
        <w:tc>
          <w:tcPr>
            <w:tcW w:w="2155" w:type="dxa"/>
            <w:gridSpan w:val="2"/>
            <w:shd w:val="clear" w:color="auto" w:fill="FFFFFF"/>
          </w:tcPr>
          <w:p w14:paraId="5FD416F8" w14:textId="77777777" w:rsidR="002966CC" w:rsidRDefault="002966CC" w:rsidP="007D1257">
            <w:pPr>
              <w:pStyle w:val="normal0"/>
              <w:jc w:val="center"/>
              <w:rPr>
                <w:ins w:id="259" w:author="Gopi Soundarrajan" w:date="2016-03-20T21:00:00Z"/>
              </w:rPr>
            </w:pPr>
          </w:p>
          <w:p w14:paraId="2686F65A" w14:textId="36F56B02" w:rsidR="002966CC" w:rsidRDefault="002966CC" w:rsidP="007D1257">
            <w:pPr>
              <w:pStyle w:val="normal0"/>
              <w:jc w:val="center"/>
              <w:rPr>
                <w:ins w:id="260" w:author="Gopi Soundarrajan" w:date="2016-03-22T16:45:00Z"/>
              </w:rPr>
            </w:pPr>
            <w:ins w:id="261" w:author="Gopi Soundarrajan" w:date="2016-03-22T16:45:00Z">
              <w:r>
                <w:t xml:space="preserve">Mulesoft </w:t>
              </w:r>
            </w:ins>
            <w:ins w:id="262" w:author="Gopi Soundarrajan" w:date="2016-03-22T16:48:00Z">
              <w:r>
                <w:t>Cloud Hub</w:t>
              </w:r>
            </w:ins>
            <w:ins w:id="263" w:author="Gopi Soundarrajan" w:date="2016-03-22T16:45:00Z">
              <w:r>
                <w:t xml:space="preserve"> Infrastructure Configured in 3 environments</w:t>
              </w:r>
            </w:ins>
          </w:p>
          <w:p w14:paraId="46AD643D" w14:textId="77777777" w:rsidR="002966CC" w:rsidRDefault="002966CC" w:rsidP="007D1257">
            <w:pPr>
              <w:pStyle w:val="normal0"/>
              <w:jc w:val="center"/>
              <w:rPr>
                <w:ins w:id="264" w:author="Gopi Soundarrajan" w:date="2016-03-22T16:46:00Z"/>
              </w:rPr>
            </w:pPr>
          </w:p>
          <w:p w14:paraId="53F1CD72" w14:textId="4002C385" w:rsidR="002966CC" w:rsidRDefault="002966CC" w:rsidP="007D1257">
            <w:pPr>
              <w:pStyle w:val="normal0"/>
              <w:jc w:val="center"/>
              <w:rPr>
                <w:ins w:id="265" w:author="Gopi Soundarrajan" w:date="2016-03-22T16:46:00Z"/>
              </w:rPr>
            </w:pPr>
            <w:ins w:id="266" w:author="Gopi Soundarrajan" w:date="2016-03-22T16:46:00Z">
              <w:r>
                <w:t xml:space="preserve">Solution </w:t>
              </w:r>
            </w:ins>
            <w:ins w:id="267" w:author="Gopi Soundarrajan" w:date="2016-03-22T16:58:00Z">
              <w:r w:rsidR="0078424F">
                <w:t>Design</w:t>
              </w:r>
            </w:ins>
            <w:ins w:id="268" w:author="Gopi Soundarrajan" w:date="2016-03-22T16:46:00Z">
              <w:r>
                <w:t xml:space="preserve"> </w:t>
              </w:r>
            </w:ins>
            <w:ins w:id="269" w:author="Gopi Soundarrajan" w:date="2016-03-22T16:58:00Z">
              <w:r w:rsidR="007B4CC7">
                <w:t xml:space="preserve">&amp; Implementation </w:t>
              </w:r>
              <w:r w:rsidR="0078424F">
                <w:t>of</w:t>
              </w:r>
            </w:ins>
            <w:ins w:id="270" w:author="Gopi Soundarrajan" w:date="2016-03-22T16:46:00Z">
              <w:r>
                <w:t xml:space="preserve"> </w:t>
              </w:r>
            </w:ins>
            <w:ins w:id="271" w:author="Gopi Soundarrajan" w:date="2016-03-22T16:58:00Z">
              <w:r w:rsidR="008E5619">
                <w:t>Core Services</w:t>
              </w:r>
            </w:ins>
          </w:p>
          <w:p w14:paraId="7E636ED8" w14:textId="77777777" w:rsidR="002966CC" w:rsidRDefault="002966CC" w:rsidP="007D1257">
            <w:pPr>
              <w:pStyle w:val="normal0"/>
              <w:jc w:val="center"/>
              <w:rPr>
                <w:ins w:id="272" w:author="Gopi Soundarrajan" w:date="2016-03-22T16:46:00Z"/>
              </w:rPr>
            </w:pPr>
          </w:p>
          <w:p w14:paraId="4C70C0F9" w14:textId="32E56F2B" w:rsidR="002966CC" w:rsidRDefault="002966CC" w:rsidP="007D1257">
            <w:pPr>
              <w:pStyle w:val="normal0"/>
              <w:jc w:val="center"/>
              <w:rPr>
                <w:ins w:id="273" w:author="Gopi Soundarrajan" w:date="2016-03-20T17:38:00Z"/>
              </w:rPr>
            </w:pPr>
          </w:p>
        </w:tc>
        <w:tc>
          <w:tcPr>
            <w:tcW w:w="1140" w:type="dxa"/>
            <w:gridSpan w:val="2"/>
            <w:vMerge/>
            <w:shd w:val="clear" w:color="auto" w:fill="FFFFFF"/>
          </w:tcPr>
          <w:p w14:paraId="6E3DFB9B" w14:textId="001E3D2D" w:rsidR="002966CC" w:rsidRDefault="002966CC" w:rsidP="007D1257">
            <w:pPr>
              <w:pStyle w:val="normal0"/>
              <w:jc w:val="center"/>
              <w:rPr>
                <w:ins w:id="274" w:author="Gopi Soundarrajan" w:date="2016-03-22T16:29:00Z"/>
              </w:rPr>
            </w:pPr>
          </w:p>
        </w:tc>
        <w:tc>
          <w:tcPr>
            <w:tcW w:w="1314" w:type="dxa"/>
            <w:vMerge/>
            <w:shd w:val="clear" w:color="auto" w:fill="FFFFFF"/>
          </w:tcPr>
          <w:p w14:paraId="23E16604" w14:textId="77777777" w:rsidR="002966CC" w:rsidRPr="00036D2F" w:rsidRDefault="002966CC" w:rsidP="00036D2F">
            <w:pPr>
              <w:jc w:val="center"/>
              <w:rPr>
                <w:ins w:id="275" w:author="Gopi Soundarrajan" w:date="2016-03-20T17:38:00Z"/>
                <w:lang w:val="en-US"/>
                <w:rPrChange w:id="276" w:author="Gopi Soundarrajan" w:date="2016-03-22T16:41:00Z">
                  <w:rPr>
                    <w:ins w:id="277" w:author="Gopi Soundarrajan" w:date="2016-03-20T17:38:00Z"/>
                  </w:rPr>
                </w:rPrChange>
              </w:rPr>
              <w:pPrChange w:id="278" w:author="Gopi Soundarrajan" w:date="2016-03-22T16:41:00Z">
                <w:pPr>
                  <w:pStyle w:val="normal0"/>
                  <w:jc w:val="center"/>
                </w:pPr>
              </w:pPrChange>
            </w:pPr>
          </w:p>
        </w:tc>
      </w:tr>
      <w:tr w:rsidR="00874BA6" w14:paraId="3E294204" w14:textId="77777777" w:rsidTr="002966C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9" w:author="Gopi Soundarrajan" w:date="2016-03-22T16:43:00Z">
            <w:tblPrEx>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gridAfter w:val="1"/>
          <w:trHeight w:val="700"/>
          <w:ins w:id="280" w:author="Gopi Soundarrajan" w:date="2016-03-20T17:38:00Z"/>
          <w:trPrChange w:id="281" w:author="Gopi Soundarrajan" w:date="2016-03-22T16:43:00Z">
            <w:trPr>
              <w:gridAfter w:val="1"/>
              <w:trHeight w:val="700"/>
            </w:trPr>
          </w:trPrChange>
        </w:trPr>
        <w:tc>
          <w:tcPr>
            <w:tcW w:w="1324" w:type="dxa"/>
            <w:shd w:val="clear" w:color="auto" w:fill="FFFFFF"/>
            <w:tcMar>
              <w:left w:w="0" w:type="dxa"/>
              <w:right w:w="0" w:type="dxa"/>
            </w:tcMar>
            <w:tcPrChange w:id="282" w:author="Gopi Soundarrajan" w:date="2016-03-22T16:43:00Z">
              <w:tcPr>
                <w:tcW w:w="1336" w:type="dxa"/>
                <w:gridSpan w:val="2"/>
                <w:shd w:val="clear" w:color="auto" w:fill="FFFFFF"/>
                <w:tcMar>
                  <w:left w:w="0" w:type="dxa"/>
                  <w:right w:w="0" w:type="dxa"/>
                </w:tcMar>
              </w:tcPr>
            </w:tcPrChange>
          </w:tcPr>
          <w:p w14:paraId="50F6D1AE" w14:textId="22A59E0F" w:rsidR="005C30DC" w:rsidRDefault="005C30DC" w:rsidP="00016ED6">
            <w:pPr>
              <w:pStyle w:val="normal0"/>
              <w:jc w:val="left"/>
              <w:rPr>
                <w:ins w:id="283" w:author="Gopi Soundarrajan" w:date="2016-03-20T17:38:00Z"/>
              </w:rPr>
            </w:pPr>
            <w:ins w:id="284" w:author="Gopi Soundarrajan" w:date="2016-03-20T17:38:00Z">
              <w:r>
                <w:lastRenderedPageBreak/>
                <w:t xml:space="preserve">Solution Implementation </w:t>
              </w:r>
            </w:ins>
            <w:ins w:id="285" w:author="Gopi Soundarrajan" w:date="2016-03-22T16:30:00Z">
              <w:r>
                <w:t>Sprint 1</w:t>
              </w:r>
            </w:ins>
          </w:p>
        </w:tc>
        <w:tc>
          <w:tcPr>
            <w:tcW w:w="3869" w:type="dxa"/>
            <w:gridSpan w:val="2"/>
            <w:shd w:val="clear" w:color="auto" w:fill="FFFFFF"/>
            <w:tcMar>
              <w:left w:w="0" w:type="dxa"/>
              <w:right w:w="0" w:type="dxa"/>
            </w:tcMar>
            <w:tcPrChange w:id="286" w:author="Gopi Soundarrajan" w:date="2016-03-22T16:43:00Z">
              <w:tcPr>
                <w:tcW w:w="3902" w:type="dxa"/>
                <w:gridSpan w:val="3"/>
                <w:shd w:val="clear" w:color="auto" w:fill="FFFFFF"/>
                <w:tcMar>
                  <w:left w:w="0" w:type="dxa"/>
                  <w:right w:w="0" w:type="dxa"/>
                </w:tcMar>
              </w:tcPr>
            </w:tcPrChange>
          </w:tcPr>
          <w:p w14:paraId="27D6E4B1" w14:textId="30666CCB" w:rsidR="005C30DC" w:rsidRDefault="005C30DC" w:rsidP="00C13889">
            <w:pPr>
              <w:pStyle w:val="normal0"/>
              <w:numPr>
                <w:ilvl w:val="0"/>
                <w:numId w:val="14"/>
              </w:numPr>
              <w:ind w:hanging="360"/>
              <w:jc w:val="left"/>
              <w:rPr>
                <w:ins w:id="287" w:author="Gopi Soundarrajan" w:date="2016-03-20T17:38:00Z"/>
              </w:rPr>
            </w:pPr>
            <w:ins w:id="288" w:author="Gopi Soundarrajan" w:date="2016-03-20T17:38:00Z">
              <w:r>
                <w:t xml:space="preserve">Analyze requirements for the identified use case-1 scenarios and </w:t>
              </w:r>
            </w:ins>
            <w:ins w:id="289" w:author="Gopi Soundarrajan" w:date="2016-03-20T20:24:00Z">
              <w:r>
                <w:t>implement</w:t>
              </w:r>
            </w:ins>
            <w:ins w:id="290" w:author="Gopi Soundarrajan" w:date="2016-03-20T17:38:00Z">
              <w:r>
                <w:t xml:space="preserve"> the following</w:t>
              </w:r>
            </w:ins>
            <w:ins w:id="291" w:author="Gopi Soundarrajan" w:date="2016-03-20T20:39:00Z">
              <w:r>
                <w:t xml:space="preserve"> as a repeatable pattern</w:t>
              </w:r>
            </w:ins>
            <w:ins w:id="292" w:author="Gopi Soundarrajan" w:date="2016-03-20T17:38:00Z">
              <w:r>
                <w:t>:</w:t>
              </w:r>
            </w:ins>
          </w:p>
          <w:p w14:paraId="7A102407" w14:textId="5DCAA1C3" w:rsidR="005C30DC" w:rsidRDefault="005C30DC" w:rsidP="00C13889">
            <w:pPr>
              <w:pStyle w:val="normal0"/>
              <w:numPr>
                <w:ilvl w:val="0"/>
                <w:numId w:val="15"/>
              </w:numPr>
              <w:jc w:val="left"/>
              <w:rPr>
                <w:ins w:id="293" w:author="Gopi Soundarrajan" w:date="2016-03-20T20:52:00Z"/>
              </w:rPr>
            </w:pPr>
            <w:ins w:id="294" w:author="Gopi Soundarrajan" w:date="2016-03-20T20:56:00Z">
              <w:r>
                <w:t xml:space="preserve">Implementation of </w:t>
              </w:r>
            </w:ins>
            <w:ins w:id="295" w:author="Gopi Soundarrajan" w:date="2016-03-20T17:38:00Z">
              <w:r>
                <w:t>identified use cases leveraging Mulesoft recommended integration best practices</w:t>
              </w:r>
            </w:ins>
          </w:p>
          <w:p w14:paraId="5624CB4A" w14:textId="1424F6FB" w:rsidR="005C30DC" w:rsidRDefault="005C30DC" w:rsidP="00C13889">
            <w:pPr>
              <w:pStyle w:val="normal0"/>
              <w:numPr>
                <w:ilvl w:val="0"/>
                <w:numId w:val="15"/>
              </w:numPr>
              <w:jc w:val="left"/>
              <w:rPr>
                <w:ins w:id="296" w:author="Gopi Soundarrajan" w:date="2016-03-20T17:38:00Z"/>
              </w:rPr>
            </w:pPr>
            <w:ins w:id="297" w:author="Gopi Soundarrajan" w:date="2016-03-20T20:56:00Z">
              <w:r>
                <w:t>Incorporate</w:t>
              </w:r>
            </w:ins>
            <w:ins w:id="298" w:author="Gopi Soundarrajan" w:date="2016-03-20T20:52:00Z">
              <w:r>
                <w:t xml:space="preserve"> API security authentication and authorization service options</w:t>
              </w:r>
            </w:ins>
          </w:p>
          <w:p w14:paraId="20C522B9" w14:textId="1A4C2B6C" w:rsidR="005C30DC" w:rsidRDefault="005C30DC" w:rsidP="00C13889">
            <w:pPr>
              <w:pStyle w:val="normal0"/>
              <w:numPr>
                <w:ilvl w:val="0"/>
                <w:numId w:val="15"/>
              </w:numPr>
              <w:jc w:val="left"/>
              <w:rPr>
                <w:ins w:id="299" w:author="Gopi Soundarrajan" w:date="2016-03-20T17:38:00Z"/>
              </w:rPr>
            </w:pPr>
            <w:ins w:id="300" w:author="Gopi Soundarrajan" w:date="2016-03-20T20:56:00Z">
              <w:r>
                <w:t xml:space="preserve">Implement </w:t>
              </w:r>
            </w:ins>
            <w:ins w:id="301" w:author="Gopi Soundarrajan" w:date="2016-03-20T17:38:00Z">
              <w:r>
                <w:t>business and process level API’s for exposing identified use cases</w:t>
              </w:r>
            </w:ins>
          </w:p>
          <w:p w14:paraId="0C6CB2BB" w14:textId="22875D2A" w:rsidR="005C30DC" w:rsidRDefault="005C30DC">
            <w:pPr>
              <w:pStyle w:val="normal0"/>
              <w:numPr>
                <w:ilvl w:val="0"/>
                <w:numId w:val="15"/>
              </w:numPr>
              <w:jc w:val="left"/>
              <w:rPr>
                <w:ins w:id="302" w:author="Gopi Soundarrajan" w:date="2016-03-20T20:24:00Z"/>
              </w:rPr>
              <w:pPrChange w:id="303" w:author="Gopi Soundarrajan" w:date="2016-03-20T20:24:00Z">
                <w:pPr>
                  <w:pStyle w:val="normal0"/>
                  <w:numPr>
                    <w:numId w:val="14"/>
                  </w:numPr>
                  <w:ind w:left="360" w:hanging="360"/>
                  <w:jc w:val="left"/>
                </w:pPr>
              </w:pPrChange>
            </w:pPr>
            <w:ins w:id="304" w:author="Gopi Soundarrajan" w:date="2016-03-20T20:56:00Z">
              <w:r>
                <w:t>Implement</w:t>
              </w:r>
            </w:ins>
            <w:ins w:id="305" w:author="Gopi Soundarrajan" w:date="2016-03-20T17:38:00Z">
              <w:r>
                <w:t xml:space="preserve"> system API’s for access </w:t>
              </w:r>
            </w:ins>
            <w:ins w:id="306" w:author="Gopi Soundarrajan" w:date="2016-03-20T20:44:00Z">
              <w:r>
                <w:t>to core</w:t>
              </w:r>
            </w:ins>
            <w:ins w:id="307" w:author="Gopi Soundarrajan" w:date="2016-03-20T20:43:00Z">
              <w:r>
                <w:t xml:space="preserve"> systems related to identified use cases</w:t>
              </w:r>
            </w:ins>
          </w:p>
          <w:p w14:paraId="0E88C9A7" w14:textId="77777777" w:rsidR="005C30DC" w:rsidRDefault="005C30DC" w:rsidP="00C13889">
            <w:pPr>
              <w:pStyle w:val="normal0"/>
              <w:numPr>
                <w:ilvl w:val="0"/>
                <w:numId w:val="14"/>
              </w:numPr>
              <w:ind w:hanging="360"/>
              <w:jc w:val="left"/>
              <w:rPr>
                <w:ins w:id="308" w:author="Gopi Soundarrajan" w:date="2016-03-20T17:38:00Z"/>
              </w:rPr>
            </w:pPr>
            <w:ins w:id="309" w:author="Gopi Soundarrajan" w:date="2016-03-20T17:38:00Z">
              <w:r>
                <w:t>Enable Customer’s team through development shadowing</w:t>
              </w:r>
            </w:ins>
          </w:p>
          <w:p w14:paraId="30ACD5EC" w14:textId="77777777" w:rsidR="005C30DC" w:rsidRDefault="005C30DC" w:rsidP="00C13889">
            <w:pPr>
              <w:pStyle w:val="normal0"/>
              <w:numPr>
                <w:ilvl w:val="0"/>
                <w:numId w:val="14"/>
              </w:numPr>
              <w:ind w:hanging="360"/>
              <w:jc w:val="left"/>
              <w:rPr>
                <w:ins w:id="310" w:author="Gopi Soundarrajan" w:date="2016-03-20T17:38:00Z"/>
              </w:rPr>
            </w:pPr>
            <w:ins w:id="311" w:author="Gopi Soundarrajan" w:date="2016-03-20T17:38:00Z">
              <w:r w:rsidRPr="006A405A">
                <w:t>Source Code, Build/Deploy Processes</w:t>
              </w:r>
              <w:r>
                <w:t xml:space="preserve"> recommendations</w:t>
              </w:r>
            </w:ins>
          </w:p>
          <w:p w14:paraId="71001D09" w14:textId="67AFA2D7" w:rsidR="005C30DC" w:rsidRDefault="005C30DC" w:rsidP="00016ED6">
            <w:pPr>
              <w:pStyle w:val="normal0"/>
              <w:numPr>
                <w:ilvl w:val="0"/>
                <w:numId w:val="14"/>
              </w:numPr>
              <w:ind w:hanging="360"/>
              <w:jc w:val="left"/>
              <w:rPr>
                <w:ins w:id="312" w:author="Gopi Soundarrajan" w:date="2016-03-20T17:38:00Z"/>
              </w:rPr>
            </w:pPr>
            <w:ins w:id="313" w:author="Gopi Soundarrajan" w:date="2016-03-20T17:38:00Z">
              <w:r w:rsidRPr="006A405A">
                <w:t xml:space="preserve">Unit, Performance, </w:t>
              </w:r>
              <w:r>
                <w:t>and Regression Testing Framework recommendations</w:t>
              </w:r>
            </w:ins>
          </w:p>
        </w:tc>
        <w:tc>
          <w:tcPr>
            <w:tcW w:w="2155" w:type="dxa"/>
            <w:gridSpan w:val="2"/>
            <w:shd w:val="clear" w:color="auto" w:fill="FFFFFF"/>
            <w:tcPrChange w:id="314" w:author="Gopi Soundarrajan" w:date="2016-03-22T16:43:00Z">
              <w:tcPr>
                <w:tcW w:w="1384" w:type="dxa"/>
                <w:shd w:val="clear" w:color="auto" w:fill="FFFFFF"/>
              </w:tcPr>
            </w:tcPrChange>
          </w:tcPr>
          <w:p w14:paraId="2C66DEF4" w14:textId="4B795A8F" w:rsidR="005C30DC" w:rsidRDefault="00874BA6">
            <w:pPr>
              <w:pStyle w:val="normal0"/>
              <w:jc w:val="center"/>
              <w:rPr>
                <w:ins w:id="315" w:author="Gopi Soundarrajan" w:date="2016-03-20T17:38:00Z"/>
              </w:rPr>
            </w:pPr>
            <w:ins w:id="316" w:author="Gopi Soundarrajan" w:date="2016-03-22T16:47:00Z">
              <w:r>
                <w:t xml:space="preserve">Development, Unit Testing and Deployment of Use Case 1 </w:t>
              </w:r>
            </w:ins>
          </w:p>
        </w:tc>
        <w:tc>
          <w:tcPr>
            <w:tcW w:w="1140" w:type="dxa"/>
            <w:gridSpan w:val="2"/>
            <w:shd w:val="clear" w:color="auto" w:fill="FFFFFF"/>
            <w:tcPrChange w:id="317" w:author="Gopi Soundarrajan" w:date="2016-03-22T16:43:00Z">
              <w:tcPr>
                <w:tcW w:w="1938" w:type="dxa"/>
                <w:gridSpan w:val="5"/>
                <w:shd w:val="clear" w:color="auto" w:fill="FFFFFF"/>
              </w:tcPr>
            </w:tcPrChange>
          </w:tcPr>
          <w:p w14:paraId="6C5D69AA" w14:textId="0DF3CD68" w:rsidR="005C30DC" w:rsidRDefault="005C30DC" w:rsidP="007D1257">
            <w:pPr>
              <w:pStyle w:val="normal0"/>
              <w:jc w:val="center"/>
              <w:rPr>
                <w:ins w:id="318" w:author="Gopi Soundarrajan" w:date="2016-03-22T16:29:00Z"/>
              </w:rPr>
            </w:pPr>
            <w:ins w:id="319" w:author="Gopi Soundarrajan" w:date="2016-03-22T16:30:00Z">
              <w:r>
                <w:t>3 Weeks</w:t>
              </w:r>
            </w:ins>
          </w:p>
        </w:tc>
        <w:tc>
          <w:tcPr>
            <w:tcW w:w="1314" w:type="dxa"/>
            <w:shd w:val="clear" w:color="auto" w:fill="FFFFFF"/>
            <w:tcPrChange w:id="320" w:author="Gopi Soundarrajan" w:date="2016-03-22T16:43:00Z">
              <w:tcPr>
                <w:tcW w:w="1323" w:type="dxa"/>
                <w:gridSpan w:val="2"/>
                <w:shd w:val="clear" w:color="auto" w:fill="FFFFFF"/>
              </w:tcPr>
            </w:tcPrChange>
          </w:tcPr>
          <w:p w14:paraId="0183F3B6" w14:textId="171F5506" w:rsidR="005C30DC" w:rsidRDefault="00036D2F" w:rsidP="007D1257">
            <w:pPr>
              <w:pStyle w:val="normal0"/>
              <w:jc w:val="center"/>
              <w:rPr>
                <w:ins w:id="321" w:author="Gopi Soundarrajan" w:date="2016-03-20T17:38:00Z"/>
              </w:rPr>
            </w:pPr>
            <w:ins w:id="322" w:author="Gopi Soundarrajan" w:date="2016-03-22T16:41:00Z">
              <w:r>
                <w:t>Senior Consultant</w:t>
              </w:r>
            </w:ins>
            <w:ins w:id="323" w:author="Gopi Soundarrajan" w:date="2016-03-22T16:42:00Z">
              <w:r>
                <w:t xml:space="preserve"> </w:t>
              </w:r>
            </w:ins>
            <w:ins w:id="324" w:author="Gopi Soundarrajan" w:date="2016-03-22T16:41:00Z">
              <w:r>
                <w:t>(</w:t>
              </w:r>
            </w:ins>
            <w:ins w:id="325" w:author="Gopi Soundarrajan" w:date="2016-03-20T17:38:00Z">
              <w:r w:rsidR="00491EC5">
                <w:t>12</w:t>
              </w:r>
              <w:r w:rsidR="005C30DC">
                <w:t>0 hours</w:t>
              </w:r>
            </w:ins>
            <w:ins w:id="326" w:author="Gopi Soundarrajan" w:date="2016-03-22T16:41:00Z">
              <w:r>
                <w:t>)</w:t>
              </w:r>
            </w:ins>
          </w:p>
        </w:tc>
      </w:tr>
      <w:tr w:rsidR="00874BA6" w14:paraId="3830BB63" w14:textId="77777777" w:rsidTr="002966C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27" w:author="Gopi Soundarrajan" w:date="2016-03-22T16:43:00Z">
            <w:tblPrEx>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gridAfter w:val="1"/>
          <w:trHeight w:val="700"/>
          <w:ins w:id="328" w:author="Gopi Soundarrajan" w:date="2016-03-22T16:30:00Z"/>
          <w:trPrChange w:id="329" w:author="Gopi Soundarrajan" w:date="2016-03-22T16:43:00Z">
            <w:trPr>
              <w:gridAfter w:val="1"/>
              <w:trHeight w:val="700"/>
            </w:trPr>
          </w:trPrChange>
        </w:trPr>
        <w:tc>
          <w:tcPr>
            <w:tcW w:w="1324" w:type="dxa"/>
            <w:shd w:val="clear" w:color="auto" w:fill="FFFFFF"/>
            <w:tcMar>
              <w:left w:w="0" w:type="dxa"/>
              <w:right w:w="0" w:type="dxa"/>
            </w:tcMar>
            <w:tcPrChange w:id="330" w:author="Gopi Soundarrajan" w:date="2016-03-22T16:43:00Z">
              <w:tcPr>
                <w:tcW w:w="1336" w:type="dxa"/>
                <w:gridSpan w:val="2"/>
                <w:shd w:val="clear" w:color="auto" w:fill="FFFFFF"/>
                <w:tcMar>
                  <w:left w:w="0" w:type="dxa"/>
                  <w:right w:w="0" w:type="dxa"/>
                </w:tcMar>
              </w:tcPr>
            </w:tcPrChange>
          </w:tcPr>
          <w:p w14:paraId="13FA0EC0" w14:textId="4091A7B8" w:rsidR="005C30DC" w:rsidRDefault="005C30DC" w:rsidP="005C30DC">
            <w:pPr>
              <w:pStyle w:val="normal0"/>
              <w:jc w:val="left"/>
              <w:rPr>
                <w:ins w:id="331" w:author="Gopi Soundarrajan" w:date="2016-03-22T16:30:00Z"/>
              </w:rPr>
            </w:pPr>
            <w:ins w:id="332" w:author="Gopi Soundarrajan" w:date="2016-03-22T16:30:00Z">
              <w:r>
                <w:t>Solution Implementation Sprint 2</w:t>
              </w:r>
            </w:ins>
          </w:p>
        </w:tc>
        <w:tc>
          <w:tcPr>
            <w:tcW w:w="3869" w:type="dxa"/>
            <w:gridSpan w:val="2"/>
            <w:shd w:val="clear" w:color="auto" w:fill="FFFFFF"/>
            <w:tcMar>
              <w:left w:w="0" w:type="dxa"/>
              <w:right w:w="0" w:type="dxa"/>
            </w:tcMar>
            <w:tcPrChange w:id="333" w:author="Gopi Soundarrajan" w:date="2016-03-22T16:43:00Z">
              <w:tcPr>
                <w:tcW w:w="3902" w:type="dxa"/>
                <w:gridSpan w:val="3"/>
                <w:shd w:val="clear" w:color="auto" w:fill="FFFFFF"/>
                <w:tcMar>
                  <w:left w:w="0" w:type="dxa"/>
                  <w:right w:w="0" w:type="dxa"/>
                </w:tcMar>
              </w:tcPr>
            </w:tcPrChange>
          </w:tcPr>
          <w:p w14:paraId="62B0B457" w14:textId="5807105C" w:rsidR="005C30DC" w:rsidRDefault="005C30DC" w:rsidP="00C13889">
            <w:pPr>
              <w:pStyle w:val="normal0"/>
              <w:numPr>
                <w:ilvl w:val="0"/>
                <w:numId w:val="14"/>
              </w:numPr>
              <w:ind w:hanging="360"/>
              <w:jc w:val="left"/>
              <w:rPr>
                <w:ins w:id="334" w:author="Gopi Soundarrajan" w:date="2016-03-22T16:35:00Z"/>
              </w:rPr>
            </w:pPr>
            <w:ins w:id="335" w:author="Gopi Soundarrajan" w:date="2016-03-22T16:32:00Z">
              <w:r>
                <w:t xml:space="preserve">Execute implementation activities for Use Case 2 </w:t>
              </w:r>
            </w:ins>
            <w:ins w:id="336" w:author="Gopi Soundarrajan" w:date="2016-03-22T16:35:00Z">
              <w:r>
                <w:t>as described above as part of Sprint 1</w:t>
              </w:r>
            </w:ins>
          </w:p>
          <w:p w14:paraId="300361AC" w14:textId="77777777" w:rsidR="005C30DC" w:rsidRDefault="005C30DC" w:rsidP="005C30DC">
            <w:pPr>
              <w:pStyle w:val="normal0"/>
              <w:numPr>
                <w:ilvl w:val="0"/>
                <w:numId w:val="14"/>
              </w:numPr>
              <w:ind w:hanging="360"/>
              <w:contextualSpacing/>
              <w:jc w:val="left"/>
              <w:rPr>
                <w:ins w:id="337" w:author="Gopi Soundarrajan" w:date="2016-03-22T16:35:00Z"/>
              </w:rPr>
            </w:pPr>
            <w:ins w:id="338" w:author="Gopi Soundarrajan" w:date="2016-03-22T16:35:00Z">
              <w:r>
                <w:t>Assist with deploying Mule deployment to QA environment</w:t>
              </w:r>
            </w:ins>
          </w:p>
          <w:p w14:paraId="7B1484F5" w14:textId="0CC6C4D3" w:rsidR="005C30DC" w:rsidRDefault="005C30DC" w:rsidP="005C30DC">
            <w:pPr>
              <w:pStyle w:val="normal0"/>
              <w:numPr>
                <w:ilvl w:val="0"/>
                <w:numId w:val="14"/>
              </w:numPr>
              <w:ind w:hanging="360"/>
              <w:jc w:val="left"/>
              <w:rPr>
                <w:ins w:id="339" w:author="Gopi Soundarrajan" w:date="2016-03-22T16:30:00Z"/>
              </w:rPr>
            </w:pPr>
            <w:ins w:id="340" w:author="Gopi Soundarrajan" w:date="2016-03-22T16:35:00Z">
              <w:r>
                <w:t>Provide Knowledge Transition and Support</w:t>
              </w:r>
            </w:ins>
          </w:p>
        </w:tc>
        <w:tc>
          <w:tcPr>
            <w:tcW w:w="2155" w:type="dxa"/>
            <w:gridSpan w:val="2"/>
            <w:shd w:val="clear" w:color="auto" w:fill="FFFFFF"/>
            <w:tcPrChange w:id="341" w:author="Gopi Soundarrajan" w:date="2016-03-22T16:43:00Z">
              <w:tcPr>
                <w:tcW w:w="1384" w:type="dxa"/>
                <w:shd w:val="clear" w:color="auto" w:fill="FFFFFF"/>
              </w:tcPr>
            </w:tcPrChange>
          </w:tcPr>
          <w:p w14:paraId="5D3DA775" w14:textId="060EECDF" w:rsidR="005C30DC" w:rsidRDefault="00874BA6">
            <w:pPr>
              <w:pStyle w:val="normal0"/>
              <w:jc w:val="center"/>
              <w:rPr>
                <w:ins w:id="342" w:author="Gopi Soundarrajan" w:date="2016-03-22T16:30:00Z"/>
              </w:rPr>
            </w:pPr>
            <w:ins w:id="343" w:author="Gopi Soundarrajan" w:date="2016-03-22T16:47:00Z">
              <w:r>
                <w:t>Development, Unit Testing and Deployment of Use Case 2</w:t>
              </w:r>
            </w:ins>
          </w:p>
        </w:tc>
        <w:tc>
          <w:tcPr>
            <w:tcW w:w="1140" w:type="dxa"/>
            <w:gridSpan w:val="2"/>
            <w:shd w:val="clear" w:color="auto" w:fill="FFFFFF"/>
            <w:tcPrChange w:id="344" w:author="Gopi Soundarrajan" w:date="2016-03-22T16:43:00Z">
              <w:tcPr>
                <w:tcW w:w="1938" w:type="dxa"/>
                <w:gridSpan w:val="5"/>
                <w:shd w:val="clear" w:color="auto" w:fill="FFFFFF"/>
              </w:tcPr>
            </w:tcPrChange>
          </w:tcPr>
          <w:p w14:paraId="214E2878" w14:textId="62D01045" w:rsidR="005C30DC" w:rsidRDefault="005C30DC" w:rsidP="007D1257">
            <w:pPr>
              <w:pStyle w:val="normal0"/>
              <w:jc w:val="center"/>
              <w:rPr>
                <w:ins w:id="345" w:author="Gopi Soundarrajan" w:date="2016-03-22T16:30:00Z"/>
              </w:rPr>
            </w:pPr>
            <w:ins w:id="346" w:author="Gopi Soundarrajan" w:date="2016-03-22T16:31:00Z">
              <w:r>
                <w:t>3 Weeks</w:t>
              </w:r>
            </w:ins>
          </w:p>
        </w:tc>
        <w:tc>
          <w:tcPr>
            <w:tcW w:w="1314" w:type="dxa"/>
            <w:shd w:val="clear" w:color="auto" w:fill="FFFFFF"/>
            <w:tcPrChange w:id="347" w:author="Gopi Soundarrajan" w:date="2016-03-22T16:43:00Z">
              <w:tcPr>
                <w:tcW w:w="1323" w:type="dxa"/>
                <w:gridSpan w:val="2"/>
                <w:shd w:val="clear" w:color="auto" w:fill="FFFFFF"/>
              </w:tcPr>
            </w:tcPrChange>
          </w:tcPr>
          <w:p w14:paraId="4E734BD3" w14:textId="3A18C7CE" w:rsidR="005C30DC" w:rsidRDefault="00491EC5" w:rsidP="007D1257">
            <w:pPr>
              <w:pStyle w:val="normal0"/>
              <w:jc w:val="center"/>
              <w:rPr>
                <w:ins w:id="348" w:author="Gopi Soundarrajan" w:date="2016-03-22T16:30:00Z"/>
              </w:rPr>
            </w:pPr>
            <w:ins w:id="349" w:author="Gopi Soundarrajan" w:date="2016-03-22T16:42:00Z">
              <w:r>
                <w:t xml:space="preserve">Senior </w:t>
              </w:r>
            </w:ins>
            <w:ins w:id="350" w:author="Gopi Soundarrajan" w:date="2016-03-22T16:48:00Z">
              <w:r w:rsidR="00527C61">
                <w:t>Consultant (</w:t>
              </w:r>
            </w:ins>
            <w:ins w:id="351" w:author="Gopi Soundarrajan" w:date="2016-03-22T16:47:00Z">
              <w:r w:rsidR="00527C61">
                <w:t>120</w:t>
              </w:r>
            </w:ins>
            <w:ins w:id="352" w:author="Gopi Soundarrajan" w:date="2016-03-22T16:31:00Z">
              <w:r w:rsidR="005C30DC">
                <w:t xml:space="preserve"> hours</w:t>
              </w:r>
            </w:ins>
            <w:ins w:id="353" w:author="Gopi Soundarrajan" w:date="2016-03-22T16:42:00Z">
              <w:r>
                <w:t>)</w:t>
              </w:r>
            </w:ins>
          </w:p>
        </w:tc>
      </w:tr>
    </w:tbl>
    <w:p w14:paraId="0503029D" w14:textId="77777777" w:rsidR="003E469A" w:rsidRDefault="003E469A" w:rsidP="003E469A">
      <w:pPr>
        <w:spacing w:after="60"/>
        <w:rPr>
          <w:b/>
          <w:bCs/>
          <w:u w:val="single"/>
        </w:rPr>
      </w:pPr>
    </w:p>
    <w:p w14:paraId="1ACF6116" w14:textId="77777777" w:rsidR="00185108" w:rsidRDefault="00185108" w:rsidP="00185108">
      <w:pPr>
        <w:spacing w:after="60"/>
        <w:rPr>
          <w:b/>
          <w:bCs/>
          <w:u w:val="single"/>
        </w:rPr>
      </w:pPr>
    </w:p>
    <w:p w14:paraId="666304A5" w14:textId="77777777" w:rsidR="00A65D86" w:rsidRPr="00065A31" w:rsidRDefault="00A65D86" w:rsidP="00A65D86">
      <w:pPr>
        <w:spacing w:after="60"/>
        <w:jc w:val="left"/>
        <w:rPr>
          <w:rFonts w:ascii="Times" w:eastAsiaTheme="minorEastAsia" w:hAnsi="Times"/>
          <w:lang w:val="en-US"/>
        </w:rPr>
      </w:pPr>
      <w:r w:rsidRPr="00065A31">
        <w:rPr>
          <w:rFonts w:eastAsiaTheme="minorEastAsia"/>
          <w:b/>
          <w:bCs/>
          <w:u w:val="single"/>
          <w:lang w:val="en-US"/>
        </w:rPr>
        <w:t>Project Roles</w:t>
      </w:r>
    </w:p>
    <w:p w14:paraId="0729E040" w14:textId="77777777" w:rsidR="00A65D86" w:rsidRDefault="00A65D86" w:rsidP="00A65D86">
      <w:pPr>
        <w:spacing w:after="60"/>
        <w:ind w:left="720"/>
        <w:rPr>
          <w:lang w:val="en-US"/>
        </w:rPr>
      </w:pPr>
    </w:p>
    <w:p w14:paraId="6C8CBD28" w14:textId="77777777" w:rsidR="00A65D86" w:rsidRPr="00185108" w:rsidRDefault="00A65D86" w:rsidP="00A65D86">
      <w:pPr>
        <w:spacing w:after="60"/>
        <w:rPr>
          <w:rFonts w:eastAsiaTheme="minorEastAsia"/>
          <w:lang w:val="en-US"/>
        </w:rPr>
      </w:pPr>
      <w:r w:rsidRPr="00185108">
        <w:rPr>
          <w:rFonts w:eastAsiaTheme="minorEastAsia"/>
          <w:lang w:val="en-US"/>
        </w:rPr>
        <w:t xml:space="preserve">MuleSoft Team Project Roles  </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1980"/>
        <w:gridCol w:w="7110"/>
      </w:tblGrid>
      <w:tr w:rsidR="00A65D86" w:rsidRPr="00065A31" w14:paraId="74F0F32F" w14:textId="77777777" w:rsidTr="00427DD3">
        <w:tc>
          <w:tcPr>
            <w:tcW w:w="1980"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vAlign w:val="center"/>
            <w:hideMark/>
          </w:tcPr>
          <w:p w14:paraId="6E41936D" w14:textId="77777777" w:rsidR="00A65D86" w:rsidRPr="00065A31" w:rsidRDefault="00A65D86" w:rsidP="003B1537">
            <w:pPr>
              <w:spacing w:after="60"/>
              <w:rPr>
                <w:rFonts w:ascii="Times" w:eastAsiaTheme="minorEastAsia" w:hAnsi="Times"/>
                <w:lang w:val="en-US"/>
              </w:rPr>
            </w:pPr>
            <w:r w:rsidRPr="00065A31">
              <w:rPr>
                <w:rFonts w:eastAsiaTheme="minorEastAsia"/>
                <w:lang w:val="en-US"/>
              </w:rPr>
              <w:t>Roles</w:t>
            </w:r>
          </w:p>
        </w:tc>
        <w:tc>
          <w:tcPr>
            <w:tcW w:w="7110"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vAlign w:val="center"/>
            <w:hideMark/>
          </w:tcPr>
          <w:p w14:paraId="64C1AC04" w14:textId="77777777" w:rsidR="00A65D86" w:rsidRPr="00065A31" w:rsidRDefault="00A65D86" w:rsidP="003B1537">
            <w:pPr>
              <w:spacing w:after="60"/>
              <w:ind w:left="360"/>
              <w:jc w:val="center"/>
              <w:rPr>
                <w:rFonts w:ascii="Times" w:eastAsiaTheme="minorEastAsia" w:hAnsi="Times"/>
                <w:lang w:val="en-US"/>
              </w:rPr>
            </w:pPr>
            <w:r w:rsidRPr="00065A31">
              <w:rPr>
                <w:rFonts w:eastAsiaTheme="minorEastAsia"/>
                <w:lang w:val="en-US"/>
              </w:rPr>
              <w:t>Responsibilities</w:t>
            </w:r>
          </w:p>
        </w:tc>
      </w:tr>
      <w:tr w:rsidR="00A65D86" w:rsidRPr="00065A31" w14:paraId="4425CA9C" w14:textId="77777777" w:rsidTr="00427DD3">
        <w:trPr>
          <w:trHeight w:val="618"/>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7557DF" w14:textId="77777777" w:rsidR="00427DD3" w:rsidRDefault="00427DD3" w:rsidP="00427DD3">
            <w:pPr>
              <w:spacing w:line="276" w:lineRule="auto"/>
            </w:pPr>
            <w:r>
              <w:t>Solution Architect</w:t>
            </w:r>
          </w:p>
          <w:p w14:paraId="5AAE5B31" w14:textId="77777777" w:rsidR="00A65D86" w:rsidRPr="00065A31" w:rsidRDefault="00A65D86" w:rsidP="003B1537">
            <w:pPr>
              <w:spacing w:after="60"/>
              <w:ind w:left="360"/>
              <w:jc w:val="left"/>
              <w:rPr>
                <w:rFonts w:ascii="Times" w:hAnsi="Times"/>
                <w:sz w:val="1"/>
                <w:lang w:val="en-US"/>
              </w:rPr>
            </w:pP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A1C7FE" w14:textId="09FBE411" w:rsidR="00427DD3" w:rsidRPr="00484D2F" w:rsidRDefault="00427DD3" w:rsidP="00484D2F">
            <w:pPr>
              <w:ind w:left="158"/>
            </w:pPr>
            <w:r w:rsidRPr="00484D2F">
              <w:t>The Solution Architect is involved throughout the project</w:t>
            </w:r>
            <w:proofErr w:type="gramStart"/>
            <w:r w:rsidRPr="00484D2F">
              <w:t>;</w:t>
            </w:r>
            <w:proofErr w:type="gramEnd"/>
            <w:r w:rsidRPr="00484D2F">
              <w:t xml:space="preserve"> starting from </w:t>
            </w:r>
            <w:del w:id="354" w:author="Gopi Soundarrajan" w:date="2016-03-20T17:46:00Z">
              <w:r w:rsidRPr="00484D2F" w:rsidDel="00DA4D5F">
                <w:delText>kickoff</w:delText>
              </w:r>
            </w:del>
            <w:ins w:id="355" w:author="Gopi Soundarrajan" w:date="2016-03-20T17:46:00Z">
              <w:r w:rsidR="00DA4D5F" w:rsidRPr="00484D2F">
                <w:t>kick-off</w:t>
              </w:r>
            </w:ins>
            <w:r w:rsidRPr="00484D2F">
              <w:t xml:space="preserve"> to final presentation, to provide deliverable continuity and consistency.</w:t>
            </w:r>
          </w:p>
          <w:p w14:paraId="4E383056" w14:textId="77777777" w:rsidR="00427DD3" w:rsidRPr="00484D2F" w:rsidRDefault="00427DD3" w:rsidP="00484D2F">
            <w:pPr>
              <w:ind w:left="158"/>
            </w:pPr>
          </w:p>
          <w:p w14:paraId="7D8252C8" w14:textId="77777777" w:rsidR="00427DD3" w:rsidRPr="00484D2F" w:rsidRDefault="00427DD3" w:rsidP="00484D2F">
            <w:pPr>
              <w:ind w:left="158"/>
            </w:pPr>
            <w:r w:rsidRPr="00484D2F">
              <w:t>Project activities include:</w:t>
            </w:r>
          </w:p>
          <w:p w14:paraId="0BAEB813" w14:textId="27323660" w:rsidR="00427DD3" w:rsidRPr="00484D2F" w:rsidRDefault="00427DD3" w:rsidP="00484D2F">
            <w:pPr>
              <w:pStyle w:val="ListParagraph"/>
              <w:numPr>
                <w:ilvl w:val="0"/>
                <w:numId w:val="7"/>
              </w:numPr>
              <w:ind w:left="705"/>
            </w:pPr>
            <w:r w:rsidRPr="00484D2F">
              <w:t xml:space="preserve">Participate in project </w:t>
            </w:r>
            <w:del w:id="356" w:author="Gopi Soundarrajan" w:date="2016-03-20T17:46:00Z">
              <w:r w:rsidRPr="00484D2F" w:rsidDel="00DA4D5F">
                <w:delText>kickoff</w:delText>
              </w:r>
            </w:del>
            <w:ins w:id="357" w:author="Gopi Soundarrajan" w:date="2016-03-20T17:46:00Z">
              <w:r w:rsidR="00DA4D5F" w:rsidRPr="00484D2F">
                <w:t>kick-off</w:t>
              </w:r>
            </w:ins>
            <w:r w:rsidRPr="00484D2F">
              <w:t xml:space="preserve"> and architecture review sessions</w:t>
            </w:r>
          </w:p>
          <w:p w14:paraId="48D8564B" w14:textId="29220F83" w:rsidR="00427DD3" w:rsidRPr="00484D2F" w:rsidRDefault="00427DD3" w:rsidP="00484D2F">
            <w:pPr>
              <w:pStyle w:val="ListParagraph"/>
              <w:numPr>
                <w:ilvl w:val="0"/>
                <w:numId w:val="7"/>
              </w:numPr>
              <w:ind w:left="705"/>
            </w:pPr>
            <w:r w:rsidRPr="00484D2F">
              <w:t xml:space="preserve">Review requirements, participate in sprint planning and develop prioritized backlog of the </w:t>
            </w:r>
            <w:del w:id="358" w:author="Gopi Soundarrajan" w:date="2016-03-22T16:22:00Z">
              <w:r w:rsidRPr="00484D2F" w:rsidDel="007E17A8">
                <w:delText xml:space="preserve">Rockwell Automation </w:delText>
              </w:r>
            </w:del>
            <w:r w:rsidRPr="00484D2F">
              <w:t xml:space="preserve">services to be implemented </w:t>
            </w:r>
          </w:p>
          <w:p w14:paraId="2E73473A" w14:textId="14809FF3" w:rsidR="00427DD3" w:rsidRPr="00484D2F" w:rsidRDefault="00427DD3" w:rsidP="00484D2F">
            <w:pPr>
              <w:pStyle w:val="ListParagraph"/>
              <w:numPr>
                <w:ilvl w:val="0"/>
                <w:numId w:val="7"/>
              </w:numPr>
              <w:ind w:left="705"/>
            </w:pPr>
            <w:r w:rsidRPr="00484D2F">
              <w:t>Determine best practices for implementing the services</w:t>
            </w:r>
          </w:p>
          <w:p w14:paraId="17803698" w14:textId="26CDD2D9" w:rsidR="00427DD3" w:rsidRPr="00484D2F" w:rsidDel="007E17A8" w:rsidRDefault="00427DD3" w:rsidP="00484D2F">
            <w:pPr>
              <w:pStyle w:val="ListParagraph"/>
              <w:numPr>
                <w:ilvl w:val="0"/>
                <w:numId w:val="7"/>
              </w:numPr>
              <w:ind w:left="705"/>
              <w:rPr>
                <w:del w:id="359" w:author="Gopi Soundarrajan" w:date="2016-03-22T16:23:00Z"/>
              </w:rPr>
            </w:pPr>
            <w:del w:id="360" w:author="Gopi Soundarrajan" w:date="2016-03-22T16:23:00Z">
              <w:r w:rsidRPr="00484D2F" w:rsidDel="007E17A8">
                <w:delText>Implement services per agreed upon sprint schedule</w:delText>
              </w:r>
            </w:del>
          </w:p>
          <w:p w14:paraId="2CBB1360" w14:textId="411E8C46" w:rsidR="00427DD3" w:rsidRPr="00484D2F" w:rsidDel="007E17A8" w:rsidRDefault="00427DD3" w:rsidP="00484D2F">
            <w:pPr>
              <w:pStyle w:val="ListParagraph"/>
              <w:numPr>
                <w:ilvl w:val="0"/>
                <w:numId w:val="7"/>
              </w:numPr>
              <w:ind w:left="705"/>
              <w:rPr>
                <w:del w:id="361" w:author="Gopi Soundarrajan" w:date="2016-03-22T16:23:00Z"/>
              </w:rPr>
            </w:pPr>
            <w:del w:id="362" w:author="Gopi Soundarrajan" w:date="2016-03-22T16:23:00Z">
              <w:r w:rsidRPr="00484D2F" w:rsidDel="007E17A8">
                <w:delText>Deploy to pre-production environments and assist with production deployment.</w:delText>
              </w:r>
            </w:del>
          </w:p>
          <w:p w14:paraId="1FE31F85" w14:textId="0B83335D" w:rsidR="00427DD3" w:rsidRPr="00484D2F" w:rsidDel="007E17A8" w:rsidRDefault="00427DD3" w:rsidP="00484D2F">
            <w:pPr>
              <w:pStyle w:val="ListParagraph"/>
              <w:numPr>
                <w:ilvl w:val="0"/>
                <w:numId w:val="7"/>
              </w:numPr>
              <w:ind w:left="705"/>
              <w:rPr>
                <w:del w:id="363" w:author="Gopi Soundarrajan" w:date="2016-03-22T16:23:00Z"/>
              </w:rPr>
            </w:pPr>
            <w:del w:id="364" w:author="Gopi Soundarrajan" w:date="2016-03-22T16:23:00Z">
              <w:r w:rsidRPr="00484D2F" w:rsidDel="007E17A8">
                <w:delText>Perform knowledge transfer activities</w:delText>
              </w:r>
            </w:del>
          </w:p>
          <w:p w14:paraId="673CFC64" w14:textId="55C49423" w:rsidR="00427DD3" w:rsidRPr="00484D2F" w:rsidRDefault="00427DD3" w:rsidP="00484D2F">
            <w:pPr>
              <w:pStyle w:val="ListParagraph"/>
              <w:numPr>
                <w:ilvl w:val="0"/>
                <w:numId w:val="7"/>
              </w:numPr>
              <w:ind w:left="705"/>
            </w:pPr>
            <w:r w:rsidRPr="00484D2F">
              <w:t xml:space="preserve">Define and ensure adherence to architectural best practices and guidelines </w:t>
            </w:r>
          </w:p>
          <w:p w14:paraId="29AB88AF" w14:textId="4809F905" w:rsidR="00427DD3" w:rsidRPr="00484D2F" w:rsidRDefault="00427DD3" w:rsidP="00484D2F">
            <w:pPr>
              <w:pStyle w:val="ListParagraph"/>
              <w:numPr>
                <w:ilvl w:val="0"/>
                <w:numId w:val="7"/>
              </w:numPr>
              <w:ind w:left="705"/>
            </w:pPr>
            <w:r w:rsidRPr="00484D2F">
              <w:t xml:space="preserve">At targeted project stages, deliver summary of the engagement and final recommendation </w:t>
            </w:r>
          </w:p>
          <w:p w14:paraId="6DED5013" w14:textId="5E287311" w:rsidR="00A65D86" w:rsidRPr="00484D2F" w:rsidRDefault="00427DD3" w:rsidP="007E17A8">
            <w:pPr>
              <w:pStyle w:val="ListParagraph"/>
              <w:numPr>
                <w:ilvl w:val="0"/>
                <w:numId w:val="7"/>
              </w:numPr>
              <w:ind w:left="705"/>
              <w:jc w:val="left"/>
              <w:rPr>
                <w:rFonts w:eastAsiaTheme="minorEastAsia"/>
                <w:lang w:val="en-US"/>
              </w:rPr>
            </w:pPr>
            <w:r w:rsidRPr="00484D2F">
              <w:t xml:space="preserve">Provide coaching and mentoring to </w:t>
            </w:r>
            <w:ins w:id="365" w:author="Gopi Soundarrajan" w:date="2016-03-22T16:24:00Z">
              <w:r w:rsidR="007E17A8">
                <w:t xml:space="preserve">customer </w:t>
              </w:r>
            </w:ins>
            <w:del w:id="366" w:author="Gopi Soundarrajan" w:date="2016-03-22T16:24:00Z">
              <w:r w:rsidRPr="00484D2F" w:rsidDel="007E17A8">
                <w:delText xml:space="preserve">Rockwell Automation </w:delText>
              </w:r>
            </w:del>
            <w:r w:rsidRPr="00484D2F">
              <w:t>technical staff as required</w:t>
            </w:r>
          </w:p>
        </w:tc>
      </w:tr>
      <w:tr w:rsidR="007E17A8" w:rsidRPr="00065A31" w14:paraId="028742BF" w14:textId="77777777" w:rsidTr="00427DD3">
        <w:trPr>
          <w:trHeight w:val="618"/>
          <w:ins w:id="367" w:author="Gopi Soundarrajan" w:date="2016-03-22T16:20:00Z"/>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A9EB35C" w14:textId="5293B7AB" w:rsidR="007E17A8" w:rsidRDefault="007E17A8" w:rsidP="00427DD3">
            <w:pPr>
              <w:spacing w:line="276" w:lineRule="auto"/>
              <w:rPr>
                <w:ins w:id="368" w:author="Gopi Soundarrajan" w:date="2016-03-22T16:20:00Z"/>
              </w:rPr>
            </w:pPr>
            <w:ins w:id="369" w:author="Gopi Soundarrajan" w:date="2016-03-22T16:22:00Z">
              <w:r>
                <w:t>Sr. Consultant</w:t>
              </w:r>
            </w:ins>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07F9EBE6" w14:textId="77777777" w:rsidR="007E17A8" w:rsidRPr="00484D2F" w:rsidRDefault="007E17A8" w:rsidP="00565D24">
            <w:pPr>
              <w:rPr>
                <w:ins w:id="370" w:author="Gopi Soundarrajan" w:date="2016-03-22T16:22:00Z"/>
              </w:rPr>
            </w:pPr>
            <w:ins w:id="371" w:author="Gopi Soundarrajan" w:date="2016-03-22T16:22:00Z">
              <w:r w:rsidRPr="00484D2F">
                <w:t>The Senior Consultant is involved in the design, construction, and testing phases of the project.</w:t>
              </w:r>
            </w:ins>
          </w:p>
          <w:p w14:paraId="19DB82B1" w14:textId="77777777" w:rsidR="007E17A8" w:rsidRPr="00484D2F" w:rsidRDefault="007E17A8" w:rsidP="00565D24">
            <w:pPr>
              <w:rPr>
                <w:ins w:id="372" w:author="Gopi Soundarrajan" w:date="2016-03-22T16:22:00Z"/>
              </w:rPr>
            </w:pPr>
          </w:p>
          <w:p w14:paraId="15317341" w14:textId="77777777" w:rsidR="007E17A8" w:rsidRPr="00484D2F" w:rsidRDefault="007E17A8" w:rsidP="00565D24">
            <w:pPr>
              <w:rPr>
                <w:ins w:id="373" w:author="Gopi Soundarrajan" w:date="2016-03-22T16:22:00Z"/>
              </w:rPr>
            </w:pPr>
            <w:ins w:id="374" w:author="Gopi Soundarrajan" w:date="2016-03-22T16:22:00Z">
              <w:r w:rsidRPr="00484D2F">
                <w:t>Project activities include:</w:t>
              </w:r>
            </w:ins>
          </w:p>
          <w:p w14:paraId="251F4BDF" w14:textId="77777777" w:rsidR="007E17A8" w:rsidRPr="00484D2F" w:rsidRDefault="007E17A8" w:rsidP="007E17A8">
            <w:pPr>
              <w:pStyle w:val="ListParagraph"/>
              <w:numPr>
                <w:ilvl w:val="0"/>
                <w:numId w:val="6"/>
              </w:numPr>
              <w:rPr>
                <w:ins w:id="375" w:author="Gopi Soundarrajan" w:date="2016-03-22T16:22:00Z"/>
              </w:rPr>
            </w:pPr>
            <w:ins w:id="376" w:author="Gopi Soundarrajan" w:date="2016-03-22T16:22:00Z">
              <w:r w:rsidRPr="00484D2F">
                <w:t>Implement the services per the agreed on Sprint schedule</w:t>
              </w:r>
            </w:ins>
          </w:p>
          <w:p w14:paraId="6B923D6A" w14:textId="77777777" w:rsidR="007E17A8" w:rsidRDefault="007E17A8" w:rsidP="007E17A8">
            <w:pPr>
              <w:pStyle w:val="ListParagraph"/>
              <w:numPr>
                <w:ilvl w:val="0"/>
                <w:numId w:val="6"/>
              </w:numPr>
              <w:rPr>
                <w:ins w:id="377" w:author="Gopi Soundarrajan" w:date="2016-03-22T16:22:00Z"/>
              </w:rPr>
              <w:pPrChange w:id="378" w:author="Gopi Soundarrajan" w:date="2016-03-22T16:22:00Z">
                <w:pPr>
                  <w:ind w:left="158"/>
                </w:pPr>
              </w:pPrChange>
            </w:pPr>
            <w:ins w:id="379" w:author="Gopi Soundarrajan" w:date="2016-03-22T16:22:00Z">
              <w:r w:rsidRPr="00484D2F">
                <w:t xml:space="preserve">Ensure that the developed services adhere to architectural best practices and guidelines </w:t>
              </w:r>
            </w:ins>
          </w:p>
          <w:p w14:paraId="43562A1C" w14:textId="77777777" w:rsidR="007E17A8" w:rsidRDefault="007E17A8" w:rsidP="007E17A8">
            <w:pPr>
              <w:pStyle w:val="ListParagraph"/>
              <w:numPr>
                <w:ilvl w:val="0"/>
                <w:numId w:val="6"/>
              </w:numPr>
              <w:rPr>
                <w:ins w:id="380" w:author="Gopi Soundarrajan" w:date="2016-03-22T16:23:00Z"/>
              </w:rPr>
              <w:pPrChange w:id="381" w:author="Gopi Soundarrajan" w:date="2016-03-22T16:22:00Z">
                <w:pPr>
                  <w:ind w:left="158"/>
                </w:pPr>
              </w:pPrChange>
            </w:pPr>
            <w:ins w:id="382" w:author="Gopi Soundarrajan" w:date="2016-03-22T16:22:00Z">
              <w:r w:rsidRPr="00484D2F">
                <w:t xml:space="preserve">Conduct manual testing for implemented solution, and remediate issues </w:t>
              </w:r>
            </w:ins>
          </w:p>
          <w:p w14:paraId="5B9A5E45" w14:textId="77777777" w:rsidR="007E17A8" w:rsidRPr="00484D2F" w:rsidRDefault="007E17A8" w:rsidP="007E17A8">
            <w:pPr>
              <w:pStyle w:val="ListParagraph"/>
              <w:numPr>
                <w:ilvl w:val="0"/>
                <w:numId w:val="6"/>
              </w:numPr>
              <w:rPr>
                <w:ins w:id="383" w:author="Gopi Soundarrajan" w:date="2016-03-22T16:23:00Z"/>
              </w:rPr>
            </w:pPr>
            <w:ins w:id="384" w:author="Gopi Soundarrajan" w:date="2016-03-22T16:23:00Z">
              <w:r w:rsidRPr="00484D2F">
                <w:t>Implement services per agreed upon sprint schedule</w:t>
              </w:r>
            </w:ins>
          </w:p>
          <w:p w14:paraId="4C1F5EB3" w14:textId="77777777" w:rsidR="007E17A8" w:rsidRPr="00484D2F" w:rsidRDefault="007E17A8" w:rsidP="007E17A8">
            <w:pPr>
              <w:pStyle w:val="ListParagraph"/>
              <w:numPr>
                <w:ilvl w:val="0"/>
                <w:numId w:val="6"/>
              </w:numPr>
              <w:rPr>
                <w:ins w:id="385" w:author="Gopi Soundarrajan" w:date="2016-03-22T16:23:00Z"/>
              </w:rPr>
            </w:pPr>
            <w:ins w:id="386" w:author="Gopi Soundarrajan" w:date="2016-03-22T16:23:00Z">
              <w:r w:rsidRPr="00484D2F">
                <w:t>Deploy to pre-production environments and assist with production deployment.</w:t>
              </w:r>
            </w:ins>
          </w:p>
          <w:p w14:paraId="555394FB" w14:textId="7AAC11DE" w:rsidR="007E17A8" w:rsidRPr="00484D2F" w:rsidRDefault="007E17A8" w:rsidP="007E17A8">
            <w:pPr>
              <w:pStyle w:val="ListParagraph"/>
              <w:numPr>
                <w:ilvl w:val="0"/>
                <w:numId w:val="6"/>
              </w:numPr>
              <w:rPr>
                <w:ins w:id="387" w:author="Gopi Soundarrajan" w:date="2016-03-22T16:20:00Z"/>
              </w:rPr>
              <w:pPrChange w:id="388" w:author="Gopi Soundarrajan" w:date="2016-03-22T16:23:00Z">
                <w:pPr>
                  <w:ind w:left="158"/>
                </w:pPr>
              </w:pPrChange>
            </w:pPr>
            <w:ins w:id="389" w:author="Gopi Soundarrajan" w:date="2016-03-22T16:23:00Z">
              <w:r w:rsidRPr="00484D2F">
                <w:t>Perform knowledge transfer activities</w:t>
              </w:r>
            </w:ins>
          </w:p>
        </w:tc>
      </w:tr>
      <w:tr w:rsidR="00427DD3" w:rsidRPr="00065A31" w:rsidDel="007D1257" w14:paraId="61535DD6" w14:textId="2C114256" w:rsidTr="00427DD3">
        <w:trPr>
          <w:trHeight w:val="618"/>
          <w:del w:id="390" w:author="Gopi Soundarrajan" w:date="2016-03-20T17:40:00Z"/>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B8F2C77" w14:textId="3FE9393E" w:rsidR="00427DD3" w:rsidDel="007D1257" w:rsidRDefault="00427DD3" w:rsidP="00427DD3">
            <w:pPr>
              <w:spacing w:line="276" w:lineRule="auto"/>
              <w:rPr>
                <w:del w:id="391" w:author="Gopi Soundarrajan" w:date="2016-03-20T17:40:00Z"/>
              </w:rPr>
            </w:pPr>
            <w:del w:id="392" w:author="Gopi Soundarrajan" w:date="2016-03-20T17:40:00Z">
              <w:r w:rsidDel="007D1257">
                <w:delText>Sr. Consultant</w:delText>
              </w:r>
            </w:del>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749DE44" w14:textId="20E7087E" w:rsidR="00427DD3" w:rsidRPr="00484D2F" w:rsidDel="007D1257" w:rsidRDefault="00427DD3" w:rsidP="00484D2F">
            <w:pPr>
              <w:rPr>
                <w:del w:id="393" w:author="Gopi Soundarrajan" w:date="2016-03-20T17:40:00Z"/>
              </w:rPr>
            </w:pPr>
            <w:del w:id="394" w:author="Gopi Soundarrajan" w:date="2016-03-20T17:40:00Z">
              <w:r w:rsidRPr="00484D2F" w:rsidDel="007D1257">
                <w:delText>The Senior Consultant is involved in the design, construction, and testing phases of the project.</w:delText>
              </w:r>
            </w:del>
          </w:p>
          <w:p w14:paraId="5CA3371F" w14:textId="5A3D8C3C" w:rsidR="00427DD3" w:rsidRPr="00484D2F" w:rsidDel="007D1257" w:rsidRDefault="00427DD3" w:rsidP="00484D2F">
            <w:pPr>
              <w:rPr>
                <w:del w:id="395" w:author="Gopi Soundarrajan" w:date="2016-03-20T17:40:00Z"/>
              </w:rPr>
            </w:pPr>
          </w:p>
          <w:p w14:paraId="47E0C419" w14:textId="0639B80F" w:rsidR="00427DD3" w:rsidRPr="00484D2F" w:rsidDel="007D1257" w:rsidRDefault="00427DD3" w:rsidP="00484D2F">
            <w:pPr>
              <w:rPr>
                <w:del w:id="396" w:author="Gopi Soundarrajan" w:date="2016-03-20T17:40:00Z"/>
              </w:rPr>
            </w:pPr>
            <w:del w:id="397" w:author="Gopi Soundarrajan" w:date="2016-03-20T17:40:00Z">
              <w:r w:rsidRPr="00484D2F" w:rsidDel="007D1257">
                <w:delText>Project activities include:</w:delText>
              </w:r>
            </w:del>
          </w:p>
          <w:p w14:paraId="14CFD46B" w14:textId="6F56DE41" w:rsidR="00427DD3" w:rsidRPr="00484D2F" w:rsidDel="007D1257" w:rsidRDefault="00427DD3" w:rsidP="00484D2F">
            <w:pPr>
              <w:pStyle w:val="ListParagraph"/>
              <w:numPr>
                <w:ilvl w:val="0"/>
                <w:numId w:val="6"/>
              </w:numPr>
              <w:rPr>
                <w:del w:id="398" w:author="Gopi Soundarrajan" w:date="2016-03-20T17:40:00Z"/>
              </w:rPr>
            </w:pPr>
            <w:del w:id="399" w:author="Gopi Soundarrajan" w:date="2016-03-20T17:40:00Z">
              <w:r w:rsidRPr="00484D2F" w:rsidDel="007D1257">
                <w:delText>Implement the services per the agreed on Sprint schedule</w:delText>
              </w:r>
            </w:del>
          </w:p>
          <w:p w14:paraId="0414BE7A" w14:textId="7F9491BE" w:rsidR="00427DD3" w:rsidRPr="00484D2F" w:rsidDel="007D1257" w:rsidRDefault="00427DD3" w:rsidP="00484D2F">
            <w:pPr>
              <w:pStyle w:val="ListParagraph"/>
              <w:numPr>
                <w:ilvl w:val="0"/>
                <w:numId w:val="6"/>
              </w:numPr>
              <w:rPr>
                <w:del w:id="400" w:author="Gopi Soundarrajan" w:date="2016-03-20T17:40:00Z"/>
              </w:rPr>
            </w:pPr>
            <w:del w:id="401" w:author="Gopi Soundarrajan" w:date="2016-03-20T17:40:00Z">
              <w:r w:rsidRPr="00484D2F" w:rsidDel="007D1257">
                <w:delText xml:space="preserve">Ensure that the developed services adhere to architectural best practices and guidelines </w:delText>
              </w:r>
            </w:del>
          </w:p>
          <w:p w14:paraId="4EA9C0B9" w14:textId="01A82E9F" w:rsidR="00427DD3" w:rsidRPr="00484D2F" w:rsidDel="007D1257" w:rsidRDefault="00427DD3" w:rsidP="00484D2F">
            <w:pPr>
              <w:pStyle w:val="ListParagraph"/>
              <w:numPr>
                <w:ilvl w:val="0"/>
                <w:numId w:val="6"/>
              </w:numPr>
              <w:rPr>
                <w:del w:id="402" w:author="Gopi Soundarrajan" w:date="2016-03-20T17:40:00Z"/>
              </w:rPr>
            </w:pPr>
            <w:del w:id="403" w:author="Gopi Soundarrajan" w:date="2016-03-20T17:40:00Z">
              <w:r w:rsidRPr="00484D2F" w:rsidDel="007D1257">
                <w:delText xml:space="preserve">Conduct manual testing for implemented solution, and remediate issues </w:delText>
              </w:r>
            </w:del>
          </w:p>
        </w:tc>
      </w:tr>
    </w:tbl>
    <w:p w14:paraId="3D6F4EF9" w14:textId="77777777" w:rsidR="002A0BFA" w:rsidRDefault="002A0BFA" w:rsidP="00A65D86">
      <w:pPr>
        <w:spacing w:after="60"/>
      </w:pPr>
    </w:p>
    <w:p w14:paraId="72356ED6" w14:textId="77777777" w:rsidR="002A0BFA" w:rsidRDefault="002A0BFA" w:rsidP="00A65D86">
      <w:pPr>
        <w:spacing w:after="60"/>
      </w:pPr>
    </w:p>
    <w:p w14:paraId="74E42892" w14:textId="77777777" w:rsidR="00A65D86" w:rsidRPr="003F66F8" w:rsidRDefault="00A65D86" w:rsidP="00A65D86">
      <w:pPr>
        <w:spacing w:after="60"/>
        <w:jc w:val="left"/>
        <w:rPr>
          <w:rFonts w:ascii="Times" w:eastAsiaTheme="minorEastAsia" w:hAnsi="Times"/>
          <w:lang w:val="en-US"/>
        </w:rPr>
      </w:pPr>
      <w:r w:rsidRPr="003F66F8">
        <w:rPr>
          <w:rFonts w:eastAsiaTheme="minorEastAsia"/>
          <w:lang w:val="en-US"/>
        </w:rPr>
        <w:t xml:space="preserve">Customer Team Project Roles </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1980"/>
        <w:gridCol w:w="7110"/>
      </w:tblGrid>
      <w:tr w:rsidR="00A65D86" w:rsidRPr="00065A31" w14:paraId="7C6D1806" w14:textId="77777777" w:rsidTr="003F66F8">
        <w:tc>
          <w:tcPr>
            <w:tcW w:w="1980"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6FF55E99" w14:textId="77777777" w:rsidR="00A65D86" w:rsidRPr="003F66F8" w:rsidRDefault="00A65D86" w:rsidP="003B1537">
            <w:pPr>
              <w:spacing w:after="60"/>
              <w:jc w:val="left"/>
              <w:rPr>
                <w:rFonts w:ascii="Times" w:eastAsiaTheme="minorEastAsia" w:hAnsi="Times"/>
                <w:lang w:val="en-US"/>
              </w:rPr>
            </w:pPr>
            <w:r w:rsidRPr="003F66F8">
              <w:rPr>
                <w:rFonts w:eastAsiaTheme="minorEastAsia"/>
                <w:lang w:val="en-US"/>
              </w:rPr>
              <w:t>Roles</w:t>
            </w:r>
          </w:p>
        </w:tc>
        <w:tc>
          <w:tcPr>
            <w:tcW w:w="7110"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333B13A3" w14:textId="77777777" w:rsidR="00A65D86" w:rsidRPr="00065A31" w:rsidRDefault="00A65D86" w:rsidP="003B1537">
            <w:pPr>
              <w:spacing w:after="60"/>
              <w:ind w:left="360"/>
              <w:jc w:val="left"/>
              <w:rPr>
                <w:rFonts w:ascii="Times" w:eastAsiaTheme="minorEastAsia" w:hAnsi="Times"/>
                <w:lang w:val="en-US"/>
              </w:rPr>
            </w:pPr>
            <w:r w:rsidRPr="003F66F8">
              <w:rPr>
                <w:rFonts w:eastAsiaTheme="minorEastAsia"/>
                <w:lang w:val="en-US"/>
              </w:rPr>
              <w:t>Responsibilities</w:t>
            </w:r>
          </w:p>
        </w:tc>
      </w:tr>
      <w:tr w:rsidR="00A65D86" w:rsidRPr="00065A31" w14:paraId="642FF643" w14:textId="77777777" w:rsidTr="003F66F8">
        <w:trPr>
          <w:trHeight w:val="1338"/>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3F86C9" w14:textId="495D1CB8" w:rsidR="00A65D86" w:rsidRPr="00065A31" w:rsidRDefault="003F66F8" w:rsidP="003B1537">
            <w:pPr>
              <w:spacing w:after="60"/>
              <w:ind w:left="360"/>
              <w:jc w:val="left"/>
              <w:rPr>
                <w:rFonts w:ascii="Times" w:hAnsi="Times"/>
                <w:sz w:val="1"/>
                <w:lang w:val="en-US"/>
              </w:rPr>
            </w:pPr>
            <w:r>
              <w:t>Project Manager</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95938" w14:textId="77777777" w:rsidR="0061669A" w:rsidRDefault="003F66F8" w:rsidP="0061669A">
            <w:pPr>
              <w:pStyle w:val="ListParagraph"/>
              <w:numPr>
                <w:ilvl w:val="0"/>
                <w:numId w:val="9"/>
              </w:numPr>
              <w:ind w:left="705"/>
            </w:pPr>
            <w:r w:rsidRPr="0061669A">
              <w:t>Provide overall project direction and guidance. Demonstrate senior management commitment through active participation in the project.</w:t>
            </w:r>
          </w:p>
          <w:p w14:paraId="583010AA" w14:textId="77777777" w:rsidR="0061669A" w:rsidRDefault="003F66F8" w:rsidP="0061669A">
            <w:pPr>
              <w:pStyle w:val="ListParagraph"/>
              <w:numPr>
                <w:ilvl w:val="0"/>
                <w:numId w:val="9"/>
              </w:numPr>
              <w:ind w:left="705"/>
            </w:pPr>
            <w:r w:rsidRPr="0061669A">
              <w:t xml:space="preserve"> Ensure availability and commitment of Customer contributors.</w:t>
            </w:r>
          </w:p>
          <w:p w14:paraId="664B7918" w14:textId="77777777" w:rsidR="0061669A" w:rsidRDefault="003F66F8" w:rsidP="0061669A">
            <w:pPr>
              <w:pStyle w:val="ListParagraph"/>
              <w:numPr>
                <w:ilvl w:val="0"/>
                <w:numId w:val="9"/>
              </w:numPr>
              <w:ind w:left="705"/>
            </w:pPr>
            <w:r w:rsidRPr="0061669A">
              <w:t>Serve as escalation point for unresolved issues.</w:t>
            </w:r>
          </w:p>
          <w:p w14:paraId="03421345" w14:textId="77777777" w:rsidR="0061669A" w:rsidRDefault="003F66F8" w:rsidP="0061669A">
            <w:pPr>
              <w:pStyle w:val="ListParagraph"/>
              <w:numPr>
                <w:ilvl w:val="0"/>
                <w:numId w:val="9"/>
              </w:numPr>
              <w:ind w:left="705"/>
            </w:pPr>
            <w:r w:rsidRPr="0061669A">
              <w:t>Managing scope and technical resources</w:t>
            </w:r>
          </w:p>
          <w:p w14:paraId="20227003" w14:textId="18E9E302" w:rsidR="00A65D86" w:rsidRPr="0061669A" w:rsidRDefault="003F66F8" w:rsidP="0061669A">
            <w:pPr>
              <w:pStyle w:val="ListParagraph"/>
              <w:numPr>
                <w:ilvl w:val="0"/>
                <w:numId w:val="9"/>
              </w:numPr>
              <w:ind w:left="705"/>
            </w:pPr>
            <w:r w:rsidRPr="0061669A">
              <w:t>Assist with the coordination of Customer’s SME and IT resources schedules and resolve internal barriers to progress.</w:t>
            </w:r>
          </w:p>
        </w:tc>
      </w:tr>
      <w:tr w:rsidR="003F66F8" w:rsidRPr="00065A31" w14:paraId="22ADA061" w14:textId="77777777" w:rsidTr="00A32645">
        <w:trPr>
          <w:trHeight w:val="780"/>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9CCA166" w14:textId="41954ED5" w:rsidR="003F66F8" w:rsidRDefault="003F66F8" w:rsidP="003B1537">
            <w:pPr>
              <w:spacing w:after="60"/>
              <w:ind w:left="360"/>
              <w:jc w:val="left"/>
            </w:pPr>
            <w:r>
              <w:t>Subject Matter Expert (SME)</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46B4EE6" w14:textId="77777777" w:rsidR="0061669A" w:rsidRDefault="003F66F8" w:rsidP="0061669A">
            <w:pPr>
              <w:pStyle w:val="ListParagraph"/>
              <w:numPr>
                <w:ilvl w:val="0"/>
                <w:numId w:val="10"/>
              </w:numPr>
              <w:ind w:left="705"/>
            </w:pPr>
            <w:r w:rsidRPr="0061669A">
              <w:t>Participate in the requirements and planning sessions</w:t>
            </w:r>
          </w:p>
          <w:p w14:paraId="29F638E7" w14:textId="33BEBD93" w:rsidR="003F66F8" w:rsidRPr="0061669A" w:rsidRDefault="003F66F8" w:rsidP="0061669A">
            <w:pPr>
              <w:pStyle w:val="ListParagraph"/>
              <w:numPr>
                <w:ilvl w:val="0"/>
                <w:numId w:val="10"/>
              </w:numPr>
              <w:ind w:left="705"/>
            </w:pPr>
            <w:r w:rsidRPr="0061669A">
              <w:t xml:space="preserve">Participate in the User Acceptance Testing and Usability Testing. </w:t>
            </w:r>
          </w:p>
          <w:p w14:paraId="2A589089" w14:textId="77777777" w:rsidR="003F66F8" w:rsidRPr="0061669A" w:rsidRDefault="003F66F8" w:rsidP="003F66F8">
            <w:pPr>
              <w:spacing w:line="276" w:lineRule="auto"/>
              <w:ind w:left="345"/>
              <w:rPr>
                <w:rFonts w:cs="Arial"/>
              </w:rPr>
            </w:pPr>
          </w:p>
        </w:tc>
      </w:tr>
      <w:tr w:rsidR="003F66F8" w:rsidRPr="00065A31" w14:paraId="687A5ECB" w14:textId="77777777" w:rsidTr="003F66F8">
        <w:trPr>
          <w:trHeight w:val="1338"/>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37AA894" w14:textId="187C1F0A" w:rsidR="003F66F8" w:rsidRDefault="003F66F8" w:rsidP="003B1537">
            <w:pPr>
              <w:spacing w:after="60"/>
              <w:ind w:left="360"/>
              <w:jc w:val="left"/>
            </w:pPr>
            <w:r>
              <w:t>IT Operations</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BC0145C" w14:textId="77777777" w:rsidR="0061669A" w:rsidRPr="0061669A" w:rsidRDefault="003F66F8" w:rsidP="0061669A">
            <w:pPr>
              <w:pStyle w:val="ListParagraph"/>
              <w:numPr>
                <w:ilvl w:val="0"/>
                <w:numId w:val="11"/>
              </w:numPr>
              <w:ind w:left="705"/>
            </w:pPr>
            <w:r w:rsidRPr="0061669A">
              <w:rPr>
                <w:color w:val="000000"/>
              </w:rPr>
              <w:t xml:space="preserve">Provide network support for configuring </w:t>
            </w:r>
          </w:p>
          <w:p w14:paraId="51721A13" w14:textId="77777777" w:rsidR="0061669A" w:rsidRPr="0061669A" w:rsidRDefault="003F66F8" w:rsidP="0061669A">
            <w:pPr>
              <w:pStyle w:val="ListParagraph"/>
              <w:numPr>
                <w:ilvl w:val="0"/>
                <w:numId w:val="11"/>
              </w:numPr>
              <w:ind w:left="705"/>
            </w:pPr>
            <w:r w:rsidRPr="0061669A">
              <w:rPr>
                <w:color w:val="000000"/>
              </w:rPr>
              <w:t>Provide security requirements</w:t>
            </w:r>
          </w:p>
          <w:p w14:paraId="72AC17FB" w14:textId="77777777" w:rsidR="0061669A" w:rsidRPr="0061669A" w:rsidRDefault="003F66F8" w:rsidP="0061669A">
            <w:pPr>
              <w:pStyle w:val="ListParagraph"/>
              <w:numPr>
                <w:ilvl w:val="0"/>
                <w:numId w:val="11"/>
              </w:numPr>
              <w:ind w:left="705"/>
            </w:pPr>
            <w:r w:rsidRPr="0061669A">
              <w:rPr>
                <w:color w:val="000000"/>
              </w:rPr>
              <w:t xml:space="preserve"> Participate in architecture discussions/decisions </w:t>
            </w:r>
          </w:p>
          <w:p w14:paraId="61028892" w14:textId="77777777" w:rsidR="0061669A" w:rsidRPr="0061669A" w:rsidRDefault="003F66F8" w:rsidP="0061669A">
            <w:pPr>
              <w:pStyle w:val="ListParagraph"/>
              <w:numPr>
                <w:ilvl w:val="0"/>
                <w:numId w:val="11"/>
              </w:numPr>
              <w:ind w:left="705"/>
            </w:pPr>
            <w:r w:rsidRPr="0061669A">
              <w:rPr>
                <w:color w:val="000000"/>
              </w:rPr>
              <w:t>Oversee and participate in knowledge transfer</w:t>
            </w:r>
          </w:p>
          <w:p w14:paraId="5E5CB5EA" w14:textId="77777777" w:rsidR="0061669A" w:rsidRPr="0061669A" w:rsidRDefault="003F66F8" w:rsidP="0061669A">
            <w:pPr>
              <w:pStyle w:val="ListParagraph"/>
              <w:numPr>
                <w:ilvl w:val="0"/>
                <w:numId w:val="11"/>
              </w:numPr>
              <w:ind w:left="705"/>
            </w:pPr>
            <w:r w:rsidRPr="0061669A">
              <w:rPr>
                <w:color w:val="000000"/>
              </w:rPr>
              <w:t>Provide general support for network and system access as required</w:t>
            </w:r>
          </w:p>
          <w:p w14:paraId="33A1FD2C" w14:textId="25BBC0FB" w:rsidR="003F66F8" w:rsidRPr="0061669A" w:rsidRDefault="003F66F8" w:rsidP="0061669A">
            <w:pPr>
              <w:pStyle w:val="ListParagraph"/>
              <w:numPr>
                <w:ilvl w:val="0"/>
                <w:numId w:val="11"/>
              </w:numPr>
              <w:ind w:left="705"/>
            </w:pPr>
            <w:r w:rsidRPr="0061669A">
              <w:rPr>
                <w:color w:val="000000"/>
              </w:rPr>
              <w:t>Provides on-going operations support after go-live</w:t>
            </w:r>
          </w:p>
        </w:tc>
      </w:tr>
      <w:tr w:rsidR="003F66F8" w:rsidRPr="00065A31" w14:paraId="0B909696" w14:textId="77777777" w:rsidTr="0061669A">
        <w:trPr>
          <w:trHeight w:val="339"/>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F179E8C" w14:textId="2BDD233C" w:rsidR="003F66F8" w:rsidRDefault="003722A5" w:rsidP="003F66F8">
            <w:pPr>
              <w:spacing w:line="276" w:lineRule="auto"/>
            </w:pPr>
            <w:r>
              <w:t xml:space="preserve">MuleSoft </w:t>
            </w:r>
            <w:r w:rsidR="003F66F8">
              <w:t>Architect/ Developer</w:t>
            </w:r>
          </w:p>
          <w:p w14:paraId="2D42E1F2" w14:textId="77777777" w:rsidR="003F66F8" w:rsidRDefault="003F66F8" w:rsidP="003B1537">
            <w:pPr>
              <w:spacing w:after="60"/>
              <w:ind w:left="360"/>
              <w:jc w:val="left"/>
            </w:pP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34E63ED" w14:textId="77777777" w:rsidR="003F66F8" w:rsidRPr="0061669A" w:rsidRDefault="003F66F8" w:rsidP="0061669A">
            <w:pPr>
              <w:ind w:left="144"/>
            </w:pPr>
            <w:r w:rsidRPr="0061669A">
              <w:t>In the event that Customer will continue development of these applications after the engagement, a member of the Customer’s technical team with MuleSoft capabilities will perform the following:</w:t>
            </w:r>
          </w:p>
          <w:p w14:paraId="315C4534" w14:textId="77777777" w:rsidR="003F66F8" w:rsidRPr="0061669A" w:rsidRDefault="003F66F8" w:rsidP="003F66F8">
            <w:pPr>
              <w:spacing w:line="276" w:lineRule="auto"/>
              <w:ind w:left="150"/>
            </w:pPr>
            <w:r w:rsidRPr="0061669A">
              <w:t> </w:t>
            </w:r>
          </w:p>
          <w:p w14:paraId="409AF675" w14:textId="77777777" w:rsidR="0061669A" w:rsidRDefault="003F66F8" w:rsidP="0061669A">
            <w:pPr>
              <w:pStyle w:val="ListParagraph"/>
              <w:numPr>
                <w:ilvl w:val="0"/>
                <w:numId w:val="12"/>
              </w:numPr>
              <w:ind w:left="1066"/>
            </w:pPr>
            <w:r w:rsidRPr="0061669A">
              <w:t>Design and develop features and functionality</w:t>
            </w:r>
          </w:p>
          <w:p w14:paraId="5DB2F3E3" w14:textId="77777777" w:rsidR="0061669A" w:rsidRDefault="003F66F8" w:rsidP="0061669A">
            <w:pPr>
              <w:pStyle w:val="ListParagraph"/>
              <w:numPr>
                <w:ilvl w:val="0"/>
                <w:numId w:val="12"/>
              </w:numPr>
              <w:ind w:left="1066"/>
            </w:pPr>
            <w:r w:rsidRPr="0061669A">
              <w:t>Define and create test cases</w:t>
            </w:r>
          </w:p>
          <w:p w14:paraId="7AAC2D65" w14:textId="77777777" w:rsidR="0061669A" w:rsidRDefault="003F66F8" w:rsidP="0061669A">
            <w:pPr>
              <w:pStyle w:val="ListParagraph"/>
              <w:numPr>
                <w:ilvl w:val="0"/>
                <w:numId w:val="12"/>
              </w:numPr>
              <w:ind w:left="1066"/>
            </w:pPr>
            <w:r w:rsidRPr="0061669A">
              <w:t xml:space="preserve"> Conduct manual testing for implemented solution</w:t>
            </w:r>
          </w:p>
          <w:p w14:paraId="4749DC14" w14:textId="0175563F" w:rsidR="0061669A" w:rsidRDefault="003F66F8" w:rsidP="0061669A">
            <w:pPr>
              <w:pStyle w:val="ListParagraph"/>
              <w:numPr>
                <w:ilvl w:val="0"/>
                <w:numId w:val="12"/>
              </w:numPr>
              <w:ind w:left="1066"/>
            </w:pPr>
            <w:r w:rsidRPr="0061669A">
              <w:t xml:space="preserve">Provide </w:t>
            </w:r>
            <w:del w:id="404" w:author="Gopi Soundarrajan" w:date="2016-03-22T17:00:00Z">
              <w:r w:rsidRPr="0061669A" w:rsidDel="0051139A">
                <w:delText>ongoing</w:delText>
              </w:r>
            </w:del>
            <w:ins w:id="405" w:author="Gopi Soundarrajan" w:date="2016-03-22T17:00:00Z">
              <w:r w:rsidR="0051139A" w:rsidRPr="0061669A">
                <w:t>on-going</w:t>
              </w:r>
            </w:ins>
            <w:r w:rsidRPr="0061669A">
              <w:t xml:space="preserve"> assessments of deployed solutions </w:t>
            </w:r>
          </w:p>
          <w:p w14:paraId="621DB881" w14:textId="77777777" w:rsidR="0061669A" w:rsidRDefault="003F66F8" w:rsidP="0061669A">
            <w:pPr>
              <w:pStyle w:val="ListParagraph"/>
              <w:numPr>
                <w:ilvl w:val="0"/>
                <w:numId w:val="12"/>
              </w:numPr>
              <w:ind w:left="1066"/>
            </w:pPr>
            <w:r w:rsidRPr="0061669A">
              <w:t>Participate in knowledge transfer</w:t>
            </w:r>
          </w:p>
          <w:p w14:paraId="79E2C445" w14:textId="75E17A0D" w:rsidR="003F66F8" w:rsidRPr="0061669A" w:rsidRDefault="003F66F8" w:rsidP="0061669A">
            <w:pPr>
              <w:pStyle w:val="ListParagraph"/>
              <w:numPr>
                <w:ilvl w:val="0"/>
                <w:numId w:val="12"/>
              </w:numPr>
              <w:ind w:left="1066"/>
            </w:pPr>
            <w:r w:rsidRPr="0061669A">
              <w:t xml:space="preserve">Assume responsibility for </w:t>
            </w:r>
            <w:del w:id="406" w:author="Gopi Soundarrajan" w:date="2016-03-22T17:00:00Z">
              <w:r w:rsidRPr="0061669A" w:rsidDel="0051139A">
                <w:delText>ongoing</w:delText>
              </w:r>
            </w:del>
            <w:ins w:id="407" w:author="Gopi Soundarrajan" w:date="2016-03-22T17:00:00Z">
              <w:r w:rsidR="0051139A" w:rsidRPr="0061669A">
                <w:t>on-going</w:t>
              </w:r>
            </w:ins>
            <w:r w:rsidRPr="0061669A">
              <w:t xml:space="preserve"> maintenance and support of Mulesoft delivered flows and integration.</w:t>
            </w:r>
          </w:p>
        </w:tc>
      </w:tr>
    </w:tbl>
    <w:p w14:paraId="4208CB10" w14:textId="77777777" w:rsidR="00A65D86" w:rsidRDefault="00A65D86" w:rsidP="00185108">
      <w:pPr>
        <w:spacing w:after="60"/>
        <w:rPr>
          <w:b/>
          <w:bCs/>
          <w:u w:val="single"/>
        </w:rPr>
      </w:pPr>
    </w:p>
    <w:p w14:paraId="167E50F7" w14:textId="77777777" w:rsidR="000978B5" w:rsidRPr="00E7462F" w:rsidRDefault="000978B5" w:rsidP="00185108">
      <w:pPr>
        <w:spacing w:after="60"/>
        <w:rPr>
          <w:b/>
          <w:bCs/>
          <w:u w:val="single"/>
        </w:rPr>
      </w:pPr>
      <w:r w:rsidRPr="00E7462F">
        <w:rPr>
          <w:b/>
          <w:bCs/>
          <w:u w:val="single"/>
        </w:rPr>
        <w:t>Engagement prerequisites</w:t>
      </w:r>
    </w:p>
    <w:p w14:paraId="00431B77" w14:textId="77777777" w:rsidR="002A3DDF" w:rsidRPr="002A3DDF" w:rsidRDefault="002A3DDF" w:rsidP="002A3DDF">
      <w:pPr>
        <w:numPr>
          <w:ilvl w:val="0"/>
          <w:numId w:val="17"/>
        </w:numPr>
        <w:spacing w:after="60"/>
        <w:rPr>
          <w:ins w:id="408" w:author="Gopi Soundarrajan" w:date="2016-03-20T17:42:00Z"/>
          <w:lang w:val="en-US"/>
          <w:rPrChange w:id="409" w:author="Gopi Soundarrajan" w:date="2016-03-20T17:42:00Z">
            <w:rPr>
              <w:ins w:id="410" w:author="Gopi Soundarrajan" w:date="2016-03-20T17:42:00Z"/>
              <w:highlight w:val="yellow"/>
              <w:lang w:val="en-US"/>
            </w:rPr>
          </w:rPrChange>
        </w:rPr>
      </w:pPr>
      <w:ins w:id="411" w:author="Gopi Soundarrajan" w:date="2016-03-20T17:42:00Z">
        <w:r w:rsidRPr="002A3DDF">
          <w:rPr>
            <w:lang w:val="en-US"/>
            <w:rPrChange w:id="412" w:author="Gopi Soundarrajan" w:date="2016-03-20T17:42:00Z">
              <w:rPr>
                <w:highlight w:val="yellow"/>
                <w:lang w:val="en-US"/>
              </w:rPr>
            </w:rPrChange>
          </w:rPr>
          <w:t>Duo will have 2 team members trained in Mule platform before the start of the engagement. Duo architects will co-own the implementation with the guidance from Mulesoft Architect</w:t>
        </w:r>
      </w:ins>
    </w:p>
    <w:p w14:paraId="29815888" w14:textId="77777777" w:rsidR="002A3DDF" w:rsidRPr="002A3DDF" w:rsidRDefault="002A3DDF" w:rsidP="002A3DDF">
      <w:pPr>
        <w:numPr>
          <w:ilvl w:val="0"/>
          <w:numId w:val="17"/>
        </w:numPr>
        <w:spacing w:after="60"/>
        <w:rPr>
          <w:ins w:id="413" w:author="Gopi Soundarrajan" w:date="2016-03-20T17:42:00Z"/>
          <w:lang w:val="en-US"/>
          <w:rPrChange w:id="414" w:author="Gopi Soundarrajan" w:date="2016-03-20T17:42:00Z">
            <w:rPr>
              <w:ins w:id="415" w:author="Gopi Soundarrajan" w:date="2016-03-20T17:42:00Z"/>
              <w:highlight w:val="yellow"/>
              <w:lang w:val="en-US"/>
            </w:rPr>
          </w:rPrChange>
        </w:rPr>
      </w:pPr>
      <w:ins w:id="416" w:author="Gopi Soundarrajan" w:date="2016-03-20T17:42:00Z">
        <w:r w:rsidRPr="002A3DDF">
          <w:rPr>
            <w:lang w:val="en-US"/>
            <w:rPrChange w:id="417" w:author="Gopi Soundarrajan" w:date="2016-03-20T17:42:00Z">
              <w:rPr>
                <w:highlight w:val="yellow"/>
                <w:lang w:val="en-US"/>
              </w:rPr>
            </w:rPrChange>
          </w:rPr>
          <w:t xml:space="preserve">Customer will provide mapping and functional design documentation for the </w:t>
        </w:r>
        <w:bookmarkStart w:id="418" w:name="_GoBack"/>
        <w:bookmarkEnd w:id="418"/>
        <w:r w:rsidRPr="002A3DDF">
          <w:rPr>
            <w:lang w:val="en-US"/>
            <w:rPrChange w:id="419" w:author="Gopi Soundarrajan" w:date="2016-03-20T17:42:00Z">
              <w:rPr>
                <w:highlight w:val="yellow"/>
                <w:lang w:val="en-US"/>
              </w:rPr>
            </w:rPrChange>
          </w:rPr>
          <w:t>use cases</w:t>
        </w:r>
      </w:ins>
    </w:p>
    <w:p w14:paraId="622E2B01" w14:textId="77777777" w:rsidR="002A3DDF" w:rsidRPr="002A3DDF" w:rsidRDefault="002A3DDF" w:rsidP="002A3DDF">
      <w:pPr>
        <w:numPr>
          <w:ilvl w:val="0"/>
          <w:numId w:val="17"/>
        </w:numPr>
        <w:spacing w:after="60"/>
        <w:rPr>
          <w:ins w:id="420" w:author="Gopi Soundarrajan" w:date="2016-03-20T17:42:00Z"/>
          <w:lang w:val="en-US"/>
          <w:rPrChange w:id="421" w:author="Gopi Soundarrajan" w:date="2016-03-20T17:42:00Z">
            <w:rPr>
              <w:ins w:id="422" w:author="Gopi Soundarrajan" w:date="2016-03-20T17:42:00Z"/>
              <w:highlight w:val="yellow"/>
              <w:lang w:val="en-US"/>
            </w:rPr>
          </w:rPrChange>
        </w:rPr>
      </w:pPr>
      <w:ins w:id="423" w:author="Gopi Soundarrajan" w:date="2016-03-20T17:42:00Z">
        <w:r w:rsidRPr="002A3DDF">
          <w:rPr>
            <w:lang w:val="en-US"/>
            <w:rPrChange w:id="424" w:author="Gopi Soundarrajan" w:date="2016-03-20T17:42:00Z">
              <w:rPr>
                <w:highlight w:val="yellow"/>
                <w:lang w:val="en-US"/>
              </w:rPr>
            </w:rPrChange>
          </w:rPr>
          <w:t>Customer resources will attend “Anypoint Platform Essential” training prior to start of engagement.</w:t>
        </w:r>
      </w:ins>
    </w:p>
    <w:p w14:paraId="7A7C2C0A" w14:textId="68FB0030" w:rsidR="000978B5" w:rsidDel="002A3DDF" w:rsidRDefault="000978B5" w:rsidP="00185108">
      <w:pPr>
        <w:spacing w:after="60"/>
        <w:rPr>
          <w:del w:id="425" w:author="Gopi Soundarrajan" w:date="2016-03-20T17:42:00Z"/>
        </w:rPr>
      </w:pPr>
      <w:del w:id="426" w:author="Gopi Soundarrajan" w:date="2016-03-20T17:42:00Z">
        <w:r w:rsidRPr="005A13C6" w:rsidDel="002A3DDF">
          <w:rPr>
            <w:highlight w:val="yellow"/>
          </w:rPr>
          <w:delText>[Case specific pre-requisites (if any), as custom text.]</w:delText>
        </w:r>
      </w:del>
    </w:p>
    <w:p w14:paraId="7E306264" w14:textId="77777777" w:rsidR="00065A31" w:rsidRDefault="00065A31" w:rsidP="00185108">
      <w:pPr>
        <w:pStyle w:val="Heading3"/>
        <w:spacing w:before="0"/>
      </w:pPr>
    </w:p>
    <w:p w14:paraId="08B275D8" w14:textId="357C1857" w:rsidR="000978B5" w:rsidRPr="00AC6CFF" w:rsidRDefault="002C7777" w:rsidP="00185108">
      <w:pPr>
        <w:pStyle w:val="Heading3"/>
        <w:spacing w:before="0"/>
      </w:pPr>
      <w:r>
        <w:t>Assumptions</w:t>
      </w:r>
    </w:p>
    <w:p w14:paraId="415F9CD6" w14:textId="77777777" w:rsidR="000978B5" w:rsidRPr="00686401" w:rsidRDefault="000978B5" w:rsidP="00185108">
      <w:pPr>
        <w:spacing w:after="60"/>
      </w:pPr>
      <w:proofErr w:type="spellStart"/>
      <w:r w:rsidRPr="003343F9">
        <w:t>MuleSoft’s</w:t>
      </w:r>
      <w:proofErr w:type="spellEnd"/>
      <w:r w:rsidRPr="003343F9">
        <w:t xml:space="preserve"> ability to perform the </w:t>
      </w:r>
      <w:r>
        <w:t>S</w:t>
      </w:r>
      <w:r w:rsidRPr="003343F9">
        <w:t xml:space="preserve">ervices </w:t>
      </w:r>
      <w:r>
        <w:t>and corresponding</w:t>
      </w:r>
      <w:r w:rsidRPr="003343F9">
        <w:t xml:space="preserve"> estimate</w:t>
      </w:r>
      <w:r>
        <w:t>(s)</w:t>
      </w:r>
      <w:r w:rsidRPr="003343F9">
        <w:t xml:space="preserve"> depends upon </w:t>
      </w:r>
      <w:r>
        <w:t>Customer’s</w:t>
      </w:r>
      <w:r w:rsidRPr="003343F9">
        <w:t xml:space="preserve"> fulfilment of the following obligations and the following project assumptions:</w:t>
      </w:r>
    </w:p>
    <w:p w14:paraId="5F0985DE" w14:textId="461FF06D" w:rsidR="00185108" w:rsidRDefault="000978B5" w:rsidP="00185108">
      <w:pPr>
        <w:pStyle w:val="ColorfulList-Accent11"/>
        <w:numPr>
          <w:ilvl w:val="0"/>
          <w:numId w:val="1"/>
        </w:numPr>
        <w:spacing w:after="60"/>
      </w:pPr>
      <w:r w:rsidRPr="0035401F">
        <w:t xml:space="preserve">Customer will </w:t>
      </w:r>
      <w:r w:rsidR="001D0D34">
        <w:t>provide</w:t>
      </w:r>
      <w:r w:rsidRPr="0035401F">
        <w:t xml:space="preserve"> a </w:t>
      </w:r>
      <w:r w:rsidRPr="003F0F7B">
        <w:t>Project Manager who</w:t>
      </w:r>
      <w:r w:rsidRPr="0035401F">
        <w:t xml:space="preserve"> will be t</w:t>
      </w:r>
      <w:r>
        <w:t>he primary interface for the co</w:t>
      </w:r>
      <w:r w:rsidRPr="0035401F">
        <w:t>ordination and management of any MuleSoft activities.</w:t>
      </w:r>
    </w:p>
    <w:p w14:paraId="6477345B" w14:textId="77777777" w:rsidR="00185108" w:rsidRDefault="000978B5" w:rsidP="00185108">
      <w:pPr>
        <w:pStyle w:val="ColorfulList-Accent11"/>
        <w:numPr>
          <w:ilvl w:val="0"/>
          <w:numId w:val="1"/>
        </w:numPr>
        <w:spacing w:after="60"/>
      </w:pPr>
      <w:r w:rsidRPr="00185108">
        <w:t>Customer shall provide MuleSoft the infrastructure set up, testing data (if any) and timely access to relevant functional, technical and business resources, such as appropriate architects and engineers with adequate skills and knowledge, to support the performance of Services.</w:t>
      </w:r>
    </w:p>
    <w:p w14:paraId="71F00A53" w14:textId="77777777" w:rsidR="00185108" w:rsidRDefault="000978B5" w:rsidP="00185108">
      <w:pPr>
        <w:pStyle w:val="ColorfulList-Accent11"/>
        <w:numPr>
          <w:ilvl w:val="0"/>
          <w:numId w:val="1"/>
        </w:numPr>
        <w:spacing w:after="60"/>
      </w:pPr>
      <w:r w:rsidRPr="00185108">
        <w:t>MuleSoft will require availability and full access rights (whether console or remote as required by MuleSoft) to the target environment (physical or virtual server).</w:t>
      </w:r>
    </w:p>
    <w:p w14:paraId="7C5E49E1" w14:textId="77777777" w:rsidR="00185108" w:rsidRPr="00185108" w:rsidRDefault="00E12251" w:rsidP="00185108">
      <w:pPr>
        <w:pStyle w:val="ColorfulList-Accent11"/>
        <w:numPr>
          <w:ilvl w:val="0"/>
          <w:numId w:val="1"/>
        </w:numPr>
        <w:spacing w:after="60"/>
      </w:pPr>
      <w:r w:rsidRPr="00185108">
        <w:rPr>
          <w:rFonts w:eastAsiaTheme="minorEastAsia" w:cs="Arial"/>
          <w:lang w:val="en-US"/>
        </w:rPr>
        <w:t xml:space="preserve">Contact information (email, desk phone, mobile phone) will be made available for </w:t>
      </w:r>
      <w:r w:rsidR="00167EE6" w:rsidRPr="00185108">
        <w:rPr>
          <w:rFonts w:eastAsiaTheme="minorEastAsia" w:cs="Arial"/>
          <w:lang w:val="en-US"/>
        </w:rPr>
        <w:t>project</w:t>
      </w:r>
      <w:r w:rsidRPr="00185108">
        <w:rPr>
          <w:rFonts w:eastAsiaTheme="minorEastAsia" w:cs="Arial"/>
          <w:lang w:val="en-US"/>
        </w:rPr>
        <w:t xml:space="preserve"> members.</w:t>
      </w:r>
    </w:p>
    <w:p w14:paraId="3D5A0D72" w14:textId="77777777" w:rsidR="00185108" w:rsidRDefault="000978B5" w:rsidP="00185108">
      <w:pPr>
        <w:pStyle w:val="ColorfulList-Accent11"/>
        <w:numPr>
          <w:ilvl w:val="0"/>
          <w:numId w:val="1"/>
        </w:numPr>
        <w:spacing w:after="60"/>
      </w:pPr>
      <w:r w:rsidRPr="00755CB8">
        <w:t xml:space="preserve">Services will be performed </w:t>
      </w:r>
      <w:r w:rsidR="00167EE6" w:rsidRPr="00755CB8">
        <w:t>onsite/</w:t>
      </w:r>
      <w:r w:rsidRPr="00755CB8">
        <w:t xml:space="preserve">remotely </w:t>
      </w:r>
      <w:r w:rsidR="00167EE6" w:rsidRPr="00755CB8">
        <w:t xml:space="preserve">as </w:t>
      </w:r>
      <w:r w:rsidRPr="00755CB8">
        <w:t xml:space="preserve">mutually agreed between Customer and MuleSoft. </w:t>
      </w:r>
    </w:p>
    <w:p w14:paraId="494D0409" w14:textId="77777777" w:rsidR="00185108" w:rsidRPr="00185108" w:rsidRDefault="00274C5C" w:rsidP="00185108">
      <w:pPr>
        <w:pStyle w:val="ColorfulList-Accent11"/>
        <w:numPr>
          <w:ilvl w:val="0"/>
          <w:numId w:val="1"/>
        </w:numPr>
        <w:spacing w:after="60"/>
      </w:pPr>
      <w:r w:rsidRPr="00185108">
        <w:lastRenderedPageBreak/>
        <w:t>Customer’s development team will attend MuleSoft Anypoint Essentials training and complete Associate MuleSoft Developer Certification before start of the project (end</w:t>
      </w:r>
      <w:r w:rsidRPr="00185108">
        <w:rPr>
          <w:rFonts w:eastAsiaTheme="minorEastAsia" w:cs="Arial"/>
          <w:color w:val="515256"/>
          <w:lang w:val="en-US"/>
        </w:rPr>
        <w:t>-of-class exam for Anypoint Platform Essentials training = Associate MuleSoft Developer exam).</w:t>
      </w:r>
    </w:p>
    <w:p w14:paraId="059344D6" w14:textId="2AA09730" w:rsidR="00274C5C" w:rsidRPr="00185108" w:rsidRDefault="00274C5C" w:rsidP="00185108">
      <w:pPr>
        <w:pStyle w:val="ColorfulList-Accent11"/>
        <w:numPr>
          <w:ilvl w:val="0"/>
          <w:numId w:val="1"/>
        </w:numPr>
        <w:spacing w:after="60"/>
      </w:pPr>
      <w:r w:rsidRPr="00185108">
        <w:t xml:space="preserve">Customer’s Operations team will complete </w:t>
      </w:r>
      <w:proofErr w:type="spellStart"/>
      <w:r w:rsidRPr="00185108">
        <w:t>CloudHub</w:t>
      </w:r>
      <w:proofErr w:type="spellEnd"/>
      <w:r w:rsidRPr="00185108">
        <w:t xml:space="preserve"> Operations training before the Production Deployment phase of the project.</w:t>
      </w:r>
    </w:p>
    <w:p w14:paraId="213B83E0" w14:textId="77777777" w:rsidR="00065A31" w:rsidRDefault="00065A31" w:rsidP="00185108">
      <w:pPr>
        <w:pStyle w:val="Heading3"/>
        <w:spacing w:before="0"/>
      </w:pPr>
    </w:p>
    <w:p w14:paraId="5BFCF623" w14:textId="120C5C85" w:rsidR="000978B5" w:rsidRPr="00B178BF" w:rsidRDefault="002C7777" w:rsidP="00185108">
      <w:pPr>
        <w:pStyle w:val="Heading3"/>
        <w:spacing w:before="0"/>
      </w:pPr>
      <w:r>
        <w:t>Customer Requirements</w:t>
      </w:r>
      <w:r w:rsidR="000978B5" w:rsidRPr="00AC6CFF">
        <w:t xml:space="preserve"> </w:t>
      </w:r>
    </w:p>
    <w:p w14:paraId="127B7D00" w14:textId="77777777" w:rsidR="000978B5" w:rsidRPr="002E06F6" w:rsidRDefault="000978B5" w:rsidP="00185108">
      <w:pPr>
        <w:pStyle w:val="ListParagraph"/>
        <w:numPr>
          <w:ilvl w:val="0"/>
          <w:numId w:val="5"/>
        </w:numPr>
        <w:spacing w:after="60"/>
        <w:rPr>
          <w:b/>
        </w:rPr>
      </w:pPr>
      <w:r w:rsidRPr="002E06F6">
        <w:rPr>
          <w:b/>
        </w:rPr>
        <w:t xml:space="preserve">Documents: </w:t>
      </w:r>
      <w:r>
        <w:t xml:space="preserve">Provide necessary design documents to MuleSoft consultants so MuleSoft has the insight to support the identified tasks.  </w:t>
      </w:r>
    </w:p>
    <w:p w14:paraId="26772C23" w14:textId="77777777" w:rsidR="000978B5" w:rsidRPr="002E06F6" w:rsidRDefault="000978B5" w:rsidP="00185108">
      <w:pPr>
        <w:pStyle w:val="ListParagraph"/>
        <w:numPr>
          <w:ilvl w:val="0"/>
          <w:numId w:val="5"/>
        </w:numPr>
        <w:spacing w:after="60"/>
        <w:rPr>
          <w:b/>
        </w:rPr>
      </w:pPr>
      <w:r w:rsidRPr="002E06F6">
        <w:rPr>
          <w:b/>
        </w:rPr>
        <w:t xml:space="preserve">Hardware and Facilities: </w:t>
      </w:r>
      <w:r w:rsidRPr="00656C95">
        <w:t>If appropriate,</w:t>
      </w:r>
      <w:r w:rsidRPr="002E06F6">
        <w:rPr>
          <w:b/>
        </w:rPr>
        <w:t xml:space="preserve"> </w:t>
      </w:r>
      <w:r>
        <w:t xml:space="preserve">provide office space, phones, </w:t>
      </w:r>
      <w:proofErr w:type="gramStart"/>
      <w:r>
        <w:t>network</w:t>
      </w:r>
      <w:proofErr w:type="gramEnd"/>
      <w:r>
        <w:t xml:space="preserve"> connectivity and computer systems for any on-site personnel.</w:t>
      </w:r>
    </w:p>
    <w:p w14:paraId="44E50AF7" w14:textId="77777777" w:rsidR="000978B5" w:rsidRPr="002E06F6" w:rsidRDefault="000978B5" w:rsidP="00185108">
      <w:pPr>
        <w:pStyle w:val="ListParagraph"/>
        <w:numPr>
          <w:ilvl w:val="0"/>
          <w:numId w:val="5"/>
        </w:numPr>
        <w:spacing w:after="60"/>
        <w:rPr>
          <w:b/>
        </w:rPr>
      </w:pPr>
      <w:r w:rsidRPr="002E06F6">
        <w:rPr>
          <w:b/>
        </w:rPr>
        <w:t>Licenses:</w:t>
      </w:r>
      <w:r>
        <w:t xml:space="preserve"> Obtain the software products identified in this SOW and third party licenses for development tools as needed to support the development and maintenance efforts.</w:t>
      </w:r>
    </w:p>
    <w:p w14:paraId="21E26DD0" w14:textId="77777777" w:rsidR="000978B5" w:rsidRPr="002E06F6" w:rsidRDefault="000978B5" w:rsidP="00185108">
      <w:pPr>
        <w:pStyle w:val="ListParagraph"/>
        <w:numPr>
          <w:ilvl w:val="0"/>
          <w:numId w:val="5"/>
        </w:numPr>
        <w:spacing w:after="60"/>
        <w:rPr>
          <w:b/>
        </w:rPr>
      </w:pPr>
      <w:r w:rsidRPr="002E06F6">
        <w:rPr>
          <w:b/>
        </w:rPr>
        <w:t xml:space="preserve">Business Experts: </w:t>
      </w:r>
      <w:r>
        <w:t>Provide timely access to business experts in order to resolve business process and data modelling issues. If necessary, Customer will provide a translator to allow MuleSoft to work with non-English-speaking business experts.</w:t>
      </w:r>
    </w:p>
    <w:p w14:paraId="069B945D" w14:textId="77777777" w:rsidR="000978B5" w:rsidRPr="003F0F7B" w:rsidRDefault="000978B5" w:rsidP="00185108">
      <w:pPr>
        <w:pStyle w:val="ListParagraph"/>
        <w:numPr>
          <w:ilvl w:val="0"/>
          <w:numId w:val="5"/>
        </w:numPr>
        <w:spacing w:after="60"/>
        <w:rPr>
          <w:u w:val="single"/>
        </w:rPr>
      </w:pPr>
      <w:r w:rsidRPr="002E06F6">
        <w:rPr>
          <w:b/>
        </w:rPr>
        <w:t xml:space="preserve">Technical Consultancy: </w:t>
      </w:r>
      <w:r>
        <w:t>Provide timely access to technical resources for supporting contractors</w:t>
      </w:r>
    </w:p>
    <w:p w14:paraId="033EF16F" w14:textId="77777777" w:rsidR="00065A31" w:rsidRDefault="00065A31" w:rsidP="00185108">
      <w:pPr>
        <w:pStyle w:val="Heading3"/>
        <w:spacing w:before="0"/>
      </w:pPr>
    </w:p>
    <w:p w14:paraId="1997786C" w14:textId="77777777" w:rsidR="000978B5" w:rsidRDefault="000978B5" w:rsidP="00185108">
      <w:pPr>
        <w:pStyle w:val="Heading3"/>
        <w:spacing w:before="0"/>
      </w:pPr>
      <w:r>
        <w:t>Price and Payment Schedule</w:t>
      </w:r>
    </w:p>
    <w:p w14:paraId="62F38965" w14:textId="144A3F67" w:rsidR="000978B5" w:rsidRDefault="000978B5" w:rsidP="00185108">
      <w:pPr>
        <w:spacing w:after="60"/>
        <w:rPr>
          <w:highlight w:val="yellow"/>
        </w:rPr>
      </w:pPr>
      <w:r w:rsidRPr="00080988">
        <w:t xml:space="preserve">The estimated duration and pricing for the Services are set forth </w:t>
      </w:r>
      <w:r>
        <w:t>below</w:t>
      </w:r>
      <w:r w:rsidRPr="00080988">
        <w:t>. Services will be completed on a Time &amp; Materials basis. Acceptance of Services is upon delivery.</w:t>
      </w:r>
      <w:del w:id="427" w:author="Gopi Soundarrajan" w:date="2016-03-20T17:43:00Z">
        <w:r w:rsidRPr="00080988" w:rsidDel="007B6EDD">
          <w:delText xml:space="preserve"> </w:delText>
        </w:r>
        <w:r w:rsidRPr="00E24328" w:rsidDel="007B6EDD">
          <w:rPr>
            <w:highlight w:val="yellow"/>
          </w:rPr>
          <w:delText>[Costs are exclusive of VAT and other similar taxes imposed in connection with the provision of Services provided under this SOW.]</w:delText>
        </w:r>
      </w:del>
      <w:r w:rsidRPr="008B32FD">
        <w:t xml:space="preserve"> </w:t>
      </w:r>
    </w:p>
    <w:p w14:paraId="33EAD071" w14:textId="77777777" w:rsidR="000978B5" w:rsidRPr="00BF40D1" w:rsidRDefault="000978B5" w:rsidP="00185108">
      <w:pPr>
        <w:spacing w:after="60"/>
        <w:rPr>
          <w:rFonts w:eastAsia="Calibri"/>
        </w:rPr>
      </w:pPr>
    </w:p>
    <w:tbl>
      <w:tblPr>
        <w:tblW w:w="9172" w:type="dxa"/>
        <w:tblInd w:w="93" w:type="dxa"/>
        <w:tblLayout w:type="fixed"/>
        <w:tblLook w:val="04A0" w:firstRow="1" w:lastRow="0" w:firstColumn="1" w:lastColumn="0" w:noHBand="0" w:noVBand="1"/>
      </w:tblPr>
      <w:tblGrid>
        <w:gridCol w:w="3075"/>
        <w:gridCol w:w="2227"/>
        <w:gridCol w:w="1424"/>
        <w:gridCol w:w="2446"/>
      </w:tblGrid>
      <w:tr w:rsidR="000978B5" w:rsidRPr="00D10D48" w14:paraId="2DBF024B" w14:textId="77777777" w:rsidTr="00E12251">
        <w:trPr>
          <w:trHeight w:val="600"/>
        </w:trPr>
        <w:tc>
          <w:tcPr>
            <w:tcW w:w="3075" w:type="dxa"/>
            <w:tcBorders>
              <w:top w:val="single" w:sz="4" w:space="0" w:color="auto"/>
              <w:left w:val="single" w:sz="4" w:space="0" w:color="000000"/>
              <w:bottom w:val="single" w:sz="4" w:space="0" w:color="auto"/>
              <w:right w:val="single" w:sz="4" w:space="0" w:color="auto"/>
            </w:tcBorders>
            <w:shd w:val="clear" w:color="auto" w:fill="DBE5F1" w:themeFill="accent1" w:themeFillTint="33"/>
            <w:vAlign w:val="center"/>
            <w:hideMark/>
          </w:tcPr>
          <w:p w14:paraId="524B5657" w14:textId="77777777" w:rsidR="000978B5" w:rsidRPr="00B841DC" w:rsidRDefault="000978B5" w:rsidP="00185108">
            <w:pPr>
              <w:spacing w:after="60"/>
              <w:jc w:val="center"/>
              <w:rPr>
                <w:rFonts w:cs="Arial"/>
              </w:rPr>
            </w:pPr>
            <w:r>
              <w:rPr>
                <w:rFonts w:cs="Arial"/>
              </w:rPr>
              <w:t>Resource</w:t>
            </w:r>
          </w:p>
        </w:tc>
        <w:tc>
          <w:tcPr>
            <w:tcW w:w="2227"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F3C38E6" w14:textId="77777777" w:rsidR="000978B5" w:rsidRPr="00B841DC" w:rsidRDefault="000978B5" w:rsidP="00185108">
            <w:pPr>
              <w:spacing w:after="60"/>
              <w:jc w:val="center"/>
              <w:rPr>
                <w:rFonts w:cs="Arial"/>
              </w:rPr>
            </w:pPr>
            <w:r>
              <w:rPr>
                <w:rFonts w:cs="Arial"/>
              </w:rPr>
              <w:t>Estimated Duration (Hrs.</w:t>
            </w:r>
            <w:r w:rsidRPr="00B841DC">
              <w:rPr>
                <w:rFonts w:cs="Arial"/>
              </w:rPr>
              <w:t>)</w:t>
            </w:r>
          </w:p>
        </w:tc>
        <w:tc>
          <w:tcPr>
            <w:tcW w:w="14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45F9B9C" w14:textId="77777777" w:rsidR="000978B5" w:rsidRPr="00B841DC" w:rsidRDefault="000978B5" w:rsidP="00185108">
            <w:pPr>
              <w:spacing w:after="60"/>
              <w:jc w:val="center"/>
              <w:rPr>
                <w:rFonts w:cs="Arial"/>
              </w:rPr>
            </w:pPr>
            <w:r>
              <w:rPr>
                <w:rFonts w:cs="Arial"/>
              </w:rPr>
              <w:t>Rate per Hr.</w:t>
            </w:r>
          </w:p>
        </w:tc>
        <w:tc>
          <w:tcPr>
            <w:tcW w:w="244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2E17129" w14:textId="77777777" w:rsidR="000978B5" w:rsidRPr="00B841DC" w:rsidRDefault="000978B5" w:rsidP="00185108">
            <w:pPr>
              <w:spacing w:after="60"/>
              <w:jc w:val="center"/>
              <w:rPr>
                <w:rFonts w:cs="Arial"/>
              </w:rPr>
            </w:pPr>
            <w:r>
              <w:rPr>
                <w:rFonts w:cs="Arial"/>
              </w:rPr>
              <w:t xml:space="preserve">Estimated </w:t>
            </w:r>
            <w:r w:rsidRPr="00B841DC">
              <w:rPr>
                <w:rFonts w:cs="Arial"/>
              </w:rPr>
              <w:t>Cost</w:t>
            </w:r>
          </w:p>
        </w:tc>
      </w:tr>
      <w:tr w:rsidR="000978B5" w:rsidRPr="00D10D48" w14:paraId="1750B396" w14:textId="77777777" w:rsidTr="00E12251">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tcPr>
          <w:p w14:paraId="13C7CD44" w14:textId="7F6F1939" w:rsidR="000978B5" w:rsidRPr="009B4C42" w:rsidRDefault="007B6EDD" w:rsidP="00185108">
            <w:pPr>
              <w:spacing w:after="60"/>
              <w:rPr>
                <w:rFonts w:cs="Arial"/>
              </w:rPr>
            </w:pPr>
            <w:ins w:id="428" w:author="Gopi Soundarrajan" w:date="2016-03-20T17:43:00Z">
              <w:r>
                <w:rPr>
                  <w:rFonts w:cs="Arial"/>
                </w:rPr>
                <w:t>Solution Architect</w:t>
              </w:r>
            </w:ins>
          </w:p>
        </w:tc>
        <w:tc>
          <w:tcPr>
            <w:tcW w:w="2227" w:type="dxa"/>
            <w:tcBorders>
              <w:top w:val="single" w:sz="4" w:space="0" w:color="auto"/>
              <w:left w:val="nil"/>
              <w:bottom w:val="single" w:sz="4" w:space="0" w:color="auto"/>
              <w:right w:val="single" w:sz="4" w:space="0" w:color="auto"/>
            </w:tcBorders>
            <w:vAlign w:val="bottom"/>
          </w:tcPr>
          <w:p w14:paraId="731A7142" w14:textId="5F99A92D" w:rsidR="000978B5" w:rsidRDefault="00A87B03" w:rsidP="00185108">
            <w:pPr>
              <w:spacing w:after="60"/>
              <w:jc w:val="center"/>
              <w:rPr>
                <w:rFonts w:cs="Arial"/>
              </w:rPr>
            </w:pPr>
            <w:ins w:id="429" w:author="Gopi Soundarrajan" w:date="2016-03-20T21:10:00Z">
              <w:r>
                <w:rPr>
                  <w:rFonts w:cs="Arial"/>
                </w:rPr>
                <w:t>80</w:t>
              </w:r>
            </w:ins>
          </w:p>
        </w:tc>
        <w:tc>
          <w:tcPr>
            <w:tcW w:w="1424" w:type="dxa"/>
            <w:tcBorders>
              <w:top w:val="single" w:sz="4" w:space="0" w:color="auto"/>
              <w:left w:val="single" w:sz="4" w:space="0" w:color="auto"/>
              <w:bottom w:val="single" w:sz="4" w:space="0" w:color="auto"/>
              <w:right w:val="single" w:sz="4" w:space="0" w:color="auto"/>
            </w:tcBorders>
          </w:tcPr>
          <w:p w14:paraId="5877DCB9" w14:textId="5D2BF677" w:rsidR="000978B5" w:rsidRDefault="007B6EDD" w:rsidP="00185108">
            <w:pPr>
              <w:spacing w:after="60"/>
              <w:jc w:val="center"/>
              <w:rPr>
                <w:rFonts w:cs="Arial"/>
              </w:rPr>
            </w:pPr>
            <w:ins w:id="430" w:author="Gopi Soundarrajan" w:date="2016-03-20T17:43:00Z">
              <w:r>
                <w:rPr>
                  <w:rFonts w:cs="Arial"/>
                </w:rPr>
                <w:t>$275</w:t>
              </w:r>
            </w:ins>
          </w:p>
        </w:tc>
        <w:tc>
          <w:tcPr>
            <w:tcW w:w="2446" w:type="dxa"/>
            <w:tcBorders>
              <w:top w:val="single" w:sz="4" w:space="0" w:color="auto"/>
              <w:left w:val="single" w:sz="4" w:space="0" w:color="auto"/>
              <w:bottom w:val="single" w:sz="4" w:space="0" w:color="auto"/>
              <w:right w:val="single" w:sz="4" w:space="0" w:color="auto"/>
            </w:tcBorders>
          </w:tcPr>
          <w:p w14:paraId="095B86D8" w14:textId="543F6A16" w:rsidR="000978B5" w:rsidRPr="009B4C42" w:rsidRDefault="00A87B03" w:rsidP="00185108">
            <w:pPr>
              <w:spacing w:after="60"/>
              <w:jc w:val="center"/>
              <w:rPr>
                <w:rFonts w:cs="Arial"/>
              </w:rPr>
            </w:pPr>
            <w:ins w:id="431" w:author="Gopi Soundarrajan" w:date="2016-03-20T17:43:00Z">
              <w:r>
                <w:rPr>
                  <w:rFonts w:cs="Arial"/>
                </w:rPr>
                <w:t>$22</w:t>
              </w:r>
              <w:r w:rsidR="007B6EDD">
                <w:rPr>
                  <w:rFonts w:cs="Arial"/>
                </w:rPr>
                <w:t>,000</w:t>
              </w:r>
            </w:ins>
          </w:p>
        </w:tc>
      </w:tr>
      <w:tr w:rsidR="00A87B03" w:rsidRPr="00D10D48" w14:paraId="621457DA" w14:textId="77777777" w:rsidTr="00E12251">
        <w:trPr>
          <w:trHeight w:val="300"/>
          <w:ins w:id="432" w:author="Gopi Soundarrajan" w:date="2016-03-20T21:10:00Z"/>
        </w:trPr>
        <w:tc>
          <w:tcPr>
            <w:tcW w:w="3075" w:type="dxa"/>
            <w:tcBorders>
              <w:top w:val="nil"/>
              <w:left w:val="single" w:sz="4" w:space="0" w:color="auto"/>
              <w:bottom w:val="single" w:sz="4" w:space="0" w:color="auto"/>
              <w:right w:val="single" w:sz="4" w:space="0" w:color="auto"/>
            </w:tcBorders>
            <w:shd w:val="clear" w:color="auto" w:fill="auto"/>
            <w:noWrap/>
            <w:vAlign w:val="bottom"/>
          </w:tcPr>
          <w:p w14:paraId="6F5E5360" w14:textId="0951375D" w:rsidR="00A87B03" w:rsidRDefault="00036D2F" w:rsidP="00185108">
            <w:pPr>
              <w:spacing w:after="60"/>
              <w:rPr>
                <w:ins w:id="433" w:author="Gopi Soundarrajan" w:date="2016-03-20T21:10:00Z"/>
                <w:rFonts w:cs="Arial"/>
              </w:rPr>
            </w:pPr>
            <w:ins w:id="434" w:author="Gopi Soundarrajan" w:date="2016-03-22T16:42:00Z">
              <w:r>
                <w:rPr>
                  <w:rFonts w:cs="Arial"/>
                </w:rPr>
                <w:t>Senior</w:t>
              </w:r>
            </w:ins>
            <w:ins w:id="435" w:author="Gopi Soundarrajan" w:date="2016-03-20T21:10:00Z">
              <w:r w:rsidR="00A87B03">
                <w:rPr>
                  <w:rFonts w:cs="Arial"/>
                </w:rPr>
                <w:t xml:space="preserve"> Consultant</w:t>
              </w:r>
            </w:ins>
          </w:p>
        </w:tc>
        <w:tc>
          <w:tcPr>
            <w:tcW w:w="2227" w:type="dxa"/>
            <w:tcBorders>
              <w:top w:val="single" w:sz="4" w:space="0" w:color="auto"/>
              <w:left w:val="nil"/>
              <w:bottom w:val="single" w:sz="4" w:space="0" w:color="auto"/>
              <w:right w:val="single" w:sz="4" w:space="0" w:color="auto"/>
            </w:tcBorders>
            <w:vAlign w:val="bottom"/>
          </w:tcPr>
          <w:p w14:paraId="10B17DDD" w14:textId="03822A9B" w:rsidR="00A87B03" w:rsidRDefault="000B2CB0" w:rsidP="00185108">
            <w:pPr>
              <w:spacing w:after="60"/>
              <w:jc w:val="center"/>
              <w:rPr>
                <w:ins w:id="436" w:author="Gopi Soundarrajan" w:date="2016-03-20T21:10:00Z"/>
                <w:rFonts w:cs="Arial"/>
              </w:rPr>
            </w:pPr>
            <w:ins w:id="437" w:author="Gopi Soundarrajan" w:date="2016-03-22T16:39:00Z">
              <w:r>
                <w:rPr>
                  <w:rFonts w:cs="Arial"/>
                </w:rPr>
                <w:t>240</w:t>
              </w:r>
            </w:ins>
          </w:p>
        </w:tc>
        <w:tc>
          <w:tcPr>
            <w:tcW w:w="1424" w:type="dxa"/>
            <w:tcBorders>
              <w:top w:val="single" w:sz="4" w:space="0" w:color="auto"/>
              <w:left w:val="single" w:sz="4" w:space="0" w:color="auto"/>
              <w:bottom w:val="single" w:sz="4" w:space="0" w:color="auto"/>
              <w:right w:val="single" w:sz="4" w:space="0" w:color="auto"/>
            </w:tcBorders>
          </w:tcPr>
          <w:p w14:paraId="04363A2A" w14:textId="470F7848" w:rsidR="00A87B03" w:rsidRDefault="00A87B03" w:rsidP="00185108">
            <w:pPr>
              <w:spacing w:after="60"/>
              <w:jc w:val="center"/>
              <w:rPr>
                <w:ins w:id="438" w:author="Gopi Soundarrajan" w:date="2016-03-20T21:10:00Z"/>
                <w:rFonts w:cs="Arial"/>
              </w:rPr>
            </w:pPr>
            <w:ins w:id="439" w:author="Gopi Soundarrajan" w:date="2016-03-20T21:11:00Z">
              <w:r>
                <w:rPr>
                  <w:rFonts w:cs="Arial"/>
                </w:rPr>
                <w:t>$225</w:t>
              </w:r>
            </w:ins>
          </w:p>
        </w:tc>
        <w:tc>
          <w:tcPr>
            <w:tcW w:w="2446" w:type="dxa"/>
            <w:tcBorders>
              <w:top w:val="single" w:sz="4" w:space="0" w:color="auto"/>
              <w:left w:val="single" w:sz="4" w:space="0" w:color="auto"/>
              <w:bottom w:val="single" w:sz="4" w:space="0" w:color="auto"/>
              <w:right w:val="single" w:sz="4" w:space="0" w:color="auto"/>
            </w:tcBorders>
          </w:tcPr>
          <w:p w14:paraId="2F621D8C" w14:textId="7A537DF1" w:rsidR="00A87B03" w:rsidRDefault="000B2CB0" w:rsidP="00185108">
            <w:pPr>
              <w:spacing w:after="60"/>
              <w:jc w:val="center"/>
              <w:rPr>
                <w:ins w:id="440" w:author="Gopi Soundarrajan" w:date="2016-03-20T21:10:00Z"/>
                <w:rFonts w:cs="Arial"/>
              </w:rPr>
            </w:pPr>
            <w:ins w:id="441" w:author="Gopi Soundarrajan" w:date="2016-03-20T21:11:00Z">
              <w:r>
                <w:rPr>
                  <w:rFonts w:cs="Arial"/>
                </w:rPr>
                <w:t>$54</w:t>
              </w:r>
              <w:r w:rsidR="00A87B03">
                <w:rPr>
                  <w:rFonts w:cs="Arial"/>
                </w:rPr>
                <w:t>,000</w:t>
              </w:r>
            </w:ins>
          </w:p>
        </w:tc>
      </w:tr>
      <w:tr w:rsidR="00A87B03" w:rsidRPr="00D10D48" w14:paraId="13F7BA26" w14:textId="77777777" w:rsidTr="00E12251">
        <w:trPr>
          <w:trHeight w:val="300"/>
          <w:ins w:id="442" w:author="Gopi Soundarrajan" w:date="2016-03-20T21:11:00Z"/>
        </w:trPr>
        <w:tc>
          <w:tcPr>
            <w:tcW w:w="3075" w:type="dxa"/>
            <w:tcBorders>
              <w:top w:val="nil"/>
              <w:left w:val="single" w:sz="4" w:space="0" w:color="auto"/>
              <w:bottom w:val="single" w:sz="4" w:space="0" w:color="auto"/>
              <w:right w:val="single" w:sz="4" w:space="0" w:color="auto"/>
            </w:tcBorders>
            <w:shd w:val="clear" w:color="auto" w:fill="auto"/>
            <w:noWrap/>
            <w:vAlign w:val="bottom"/>
          </w:tcPr>
          <w:p w14:paraId="7F7B5DCA" w14:textId="77777777" w:rsidR="00A87B03" w:rsidRDefault="00A87B03" w:rsidP="00185108">
            <w:pPr>
              <w:spacing w:after="60"/>
              <w:rPr>
                <w:ins w:id="443" w:author="Gopi Soundarrajan" w:date="2016-03-20T21:11:00Z"/>
                <w:rFonts w:cs="Arial"/>
              </w:rPr>
            </w:pPr>
          </w:p>
        </w:tc>
        <w:tc>
          <w:tcPr>
            <w:tcW w:w="2227" w:type="dxa"/>
            <w:tcBorders>
              <w:top w:val="single" w:sz="4" w:space="0" w:color="auto"/>
              <w:left w:val="nil"/>
              <w:bottom w:val="single" w:sz="4" w:space="0" w:color="auto"/>
              <w:right w:val="single" w:sz="4" w:space="0" w:color="auto"/>
            </w:tcBorders>
            <w:vAlign w:val="bottom"/>
          </w:tcPr>
          <w:p w14:paraId="3ACA18C7" w14:textId="77777777" w:rsidR="00A87B03" w:rsidRDefault="00A87B03" w:rsidP="00185108">
            <w:pPr>
              <w:spacing w:after="60"/>
              <w:jc w:val="center"/>
              <w:rPr>
                <w:ins w:id="444" w:author="Gopi Soundarrajan" w:date="2016-03-20T21:11:00Z"/>
                <w:rFonts w:cs="Arial"/>
              </w:rPr>
            </w:pPr>
          </w:p>
        </w:tc>
        <w:tc>
          <w:tcPr>
            <w:tcW w:w="1424" w:type="dxa"/>
            <w:tcBorders>
              <w:top w:val="single" w:sz="4" w:space="0" w:color="auto"/>
              <w:left w:val="single" w:sz="4" w:space="0" w:color="auto"/>
              <w:bottom w:val="single" w:sz="4" w:space="0" w:color="auto"/>
              <w:right w:val="single" w:sz="4" w:space="0" w:color="auto"/>
            </w:tcBorders>
          </w:tcPr>
          <w:p w14:paraId="762550A6" w14:textId="21AD0B4A" w:rsidR="00A87B03" w:rsidRDefault="00A87B03" w:rsidP="00185108">
            <w:pPr>
              <w:spacing w:after="60"/>
              <w:jc w:val="center"/>
              <w:rPr>
                <w:ins w:id="445" w:author="Gopi Soundarrajan" w:date="2016-03-20T21:11:00Z"/>
                <w:rFonts w:cs="Arial"/>
              </w:rPr>
            </w:pPr>
            <w:ins w:id="446" w:author="Gopi Soundarrajan" w:date="2016-03-20T21:11:00Z">
              <w:r>
                <w:rPr>
                  <w:rFonts w:cs="Arial"/>
                </w:rPr>
                <w:t>Total</w:t>
              </w:r>
            </w:ins>
          </w:p>
        </w:tc>
        <w:tc>
          <w:tcPr>
            <w:tcW w:w="2446" w:type="dxa"/>
            <w:tcBorders>
              <w:top w:val="single" w:sz="4" w:space="0" w:color="auto"/>
              <w:left w:val="single" w:sz="4" w:space="0" w:color="auto"/>
              <w:bottom w:val="single" w:sz="4" w:space="0" w:color="auto"/>
              <w:right w:val="single" w:sz="4" w:space="0" w:color="auto"/>
            </w:tcBorders>
          </w:tcPr>
          <w:p w14:paraId="1093DFA7" w14:textId="36F79984" w:rsidR="00A87B03" w:rsidRDefault="000B2CB0" w:rsidP="00185108">
            <w:pPr>
              <w:spacing w:after="60"/>
              <w:jc w:val="center"/>
              <w:rPr>
                <w:ins w:id="447" w:author="Gopi Soundarrajan" w:date="2016-03-20T21:11:00Z"/>
                <w:rFonts w:cs="Arial"/>
              </w:rPr>
            </w:pPr>
            <w:ins w:id="448" w:author="Gopi Soundarrajan" w:date="2016-03-20T21:11:00Z">
              <w:r>
                <w:rPr>
                  <w:rFonts w:cs="Arial"/>
                </w:rPr>
                <w:t>$76</w:t>
              </w:r>
              <w:r w:rsidR="00A87B03">
                <w:rPr>
                  <w:rFonts w:cs="Arial"/>
                </w:rPr>
                <w:t>,000</w:t>
              </w:r>
            </w:ins>
          </w:p>
        </w:tc>
      </w:tr>
      <w:tr w:rsidR="000978B5" w:rsidRPr="00D10D48" w:rsidDel="007B6EDD" w14:paraId="7EA6407A" w14:textId="185F997D" w:rsidTr="00E12251">
        <w:trPr>
          <w:trHeight w:val="63"/>
          <w:del w:id="449" w:author="Gopi Soundarrajan" w:date="2016-03-20T17:43:00Z"/>
        </w:trPr>
        <w:tc>
          <w:tcPr>
            <w:tcW w:w="30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E062DEE" w14:textId="2A904EDB" w:rsidR="000978B5" w:rsidRPr="009B4C42" w:rsidDel="007B6EDD" w:rsidRDefault="000978B5" w:rsidP="00185108">
            <w:pPr>
              <w:spacing w:after="60"/>
              <w:rPr>
                <w:del w:id="450" w:author="Gopi Soundarrajan" w:date="2016-03-20T17:43:00Z"/>
                <w:rFonts w:cs="Arial"/>
              </w:rPr>
            </w:pPr>
          </w:p>
        </w:tc>
        <w:tc>
          <w:tcPr>
            <w:tcW w:w="2227" w:type="dxa"/>
            <w:tcBorders>
              <w:top w:val="single" w:sz="4" w:space="0" w:color="auto"/>
              <w:left w:val="nil"/>
              <w:bottom w:val="single" w:sz="4" w:space="0" w:color="auto"/>
              <w:right w:val="single" w:sz="4" w:space="0" w:color="auto"/>
            </w:tcBorders>
            <w:shd w:val="clear" w:color="auto" w:fill="FFFFFF" w:themeFill="background1"/>
            <w:vAlign w:val="bottom"/>
          </w:tcPr>
          <w:p w14:paraId="1E1CABED" w14:textId="7D2E03F1" w:rsidR="000978B5" w:rsidRPr="009B4C42" w:rsidDel="007B6EDD" w:rsidRDefault="000978B5" w:rsidP="00185108">
            <w:pPr>
              <w:spacing w:after="60"/>
              <w:jc w:val="center"/>
              <w:rPr>
                <w:del w:id="451" w:author="Gopi Soundarrajan" w:date="2016-03-20T17:43:00Z"/>
                <w:rFonts w:cs="Arial"/>
              </w:rPr>
            </w:pP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Pr>
          <w:p w14:paraId="4CFC59DF" w14:textId="695A3354" w:rsidR="000978B5" w:rsidRPr="009B4C42" w:rsidDel="007B6EDD" w:rsidRDefault="000978B5" w:rsidP="00185108">
            <w:pPr>
              <w:spacing w:after="60"/>
              <w:jc w:val="center"/>
              <w:rPr>
                <w:del w:id="452" w:author="Gopi Soundarrajan" w:date="2016-03-20T17:43:00Z"/>
                <w:rFonts w:cs="Arial"/>
              </w:rPr>
            </w:pP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14:paraId="08109163" w14:textId="4470043E" w:rsidR="000978B5" w:rsidRPr="009B4C42" w:rsidDel="007B6EDD" w:rsidRDefault="000978B5" w:rsidP="00185108">
            <w:pPr>
              <w:spacing w:after="60"/>
              <w:jc w:val="center"/>
              <w:rPr>
                <w:del w:id="453" w:author="Gopi Soundarrajan" w:date="2016-03-20T17:43:00Z"/>
                <w:rFonts w:cs="Arial"/>
              </w:rPr>
            </w:pPr>
          </w:p>
        </w:tc>
      </w:tr>
    </w:tbl>
    <w:p w14:paraId="08B125F3" w14:textId="77777777" w:rsidR="00537FB1" w:rsidDel="007B6EDD" w:rsidRDefault="00537FB1" w:rsidP="00185108">
      <w:pPr>
        <w:spacing w:after="60"/>
        <w:rPr>
          <w:del w:id="454" w:author="Gopi Soundarrajan" w:date="2016-03-20T17:43:00Z"/>
        </w:rPr>
      </w:pPr>
    </w:p>
    <w:p w14:paraId="0F098EFB" w14:textId="00E30B42" w:rsidR="000978B5" w:rsidRPr="003722A5" w:rsidDel="007B6EDD" w:rsidRDefault="000978B5" w:rsidP="00185108">
      <w:pPr>
        <w:spacing w:after="60"/>
        <w:rPr>
          <w:del w:id="455" w:author="Gopi Soundarrajan" w:date="2016-03-20T17:43:00Z"/>
          <w:highlight w:val="yellow"/>
        </w:rPr>
      </w:pPr>
      <w:del w:id="456" w:author="Gopi Soundarrajan" w:date="2016-03-20T17:43:00Z">
        <w:r w:rsidRPr="003722A5" w:rsidDel="007B6EDD">
          <w:rPr>
            <w:highlight w:val="yellow"/>
          </w:rPr>
          <w:delText xml:space="preserve">MuleSoft will invoice Customer in full for Services upon execution of this SOW.  The SOW is non-cancellable upon execution. Payment terms are net 30 days and all days must be consumed within [twelve (12)] months from the date of execution of this SOW otherwise are forfeit. </w:delText>
        </w:r>
      </w:del>
    </w:p>
    <w:p w14:paraId="7CBEF365" w14:textId="21339076" w:rsidR="000978B5" w:rsidRPr="003722A5" w:rsidDel="007B6EDD" w:rsidRDefault="000978B5" w:rsidP="00185108">
      <w:pPr>
        <w:spacing w:after="60"/>
        <w:rPr>
          <w:del w:id="457" w:author="Gopi Soundarrajan" w:date="2016-03-20T17:43:00Z"/>
          <w:highlight w:val="yellow"/>
          <w:lang w:val="en-US"/>
        </w:rPr>
      </w:pPr>
    </w:p>
    <w:p w14:paraId="448C5D15" w14:textId="5239BC29" w:rsidR="000978B5" w:rsidRPr="003722A5" w:rsidDel="007B6EDD" w:rsidRDefault="000978B5" w:rsidP="00185108">
      <w:pPr>
        <w:spacing w:after="60"/>
        <w:rPr>
          <w:del w:id="458" w:author="Gopi Soundarrajan" w:date="2016-03-20T17:43:00Z"/>
          <w:highlight w:val="yellow"/>
          <w:lang w:val="en-US"/>
        </w:rPr>
      </w:pPr>
      <w:del w:id="459" w:author="Gopi Soundarrajan" w:date="2016-03-20T17:43:00Z">
        <w:r w:rsidRPr="003722A5" w:rsidDel="007B6EDD">
          <w:rPr>
            <w:highlight w:val="yellow"/>
            <w:lang w:val="en-US"/>
          </w:rPr>
          <w:delText xml:space="preserve">OR </w:delText>
        </w:r>
      </w:del>
    </w:p>
    <w:p w14:paraId="392C9375" w14:textId="77777777" w:rsidR="00274C5C" w:rsidRPr="003722A5" w:rsidRDefault="00274C5C" w:rsidP="00185108">
      <w:pPr>
        <w:spacing w:after="60"/>
        <w:rPr>
          <w:highlight w:val="yellow"/>
          <w:lang w:val="en-US"/>
        </w:rPr>
      </w:pPr>
    </w:p>
    <w:p w14:paraId="57DBBDFA" w14:textId="77777777" w:rsidR="000978B5" w:rsidRDefault="000978B5" w:rsidP="00185108">
      <w:pPr>
        <w:spacing w:after="60"/>
      </w:pPr>
      <w:r w:rsidRPr="007B6EDD">
        <w:rPr>
          <w:rPrChange w:id="460" w:author="Gopi Soundarrajan" w:date="2016-03-20T17:43:00Z">
            <w:rPr>
              <w:highlight w:val="yellow"/>
            </w:rPr>
          </w:rPrChange>
        </w:rPr>
        <w:t>MuleSoft will invoice the Customer for the actual hours worked on a monthly basis with payment terms net 30 days.  Any hours under this SOW not consumed within [twelve (12)] months from the date of execution of this SOW will expire with no further obligation from MuleSoft.  Final payment for expired hours will be invoiced and due in full at time of expiration.</w:t>
      </w:r>
      <w:r w:rsidRPr="00803114">
        <w:t xml:space="preserve"> </w:t>
      </w:r>
    </w:p>
    <w:p w14:paraId="6DD4DA5C" w14:textId="77777777" w:rsidR="00185108" w:rsidRDefault="00185108" w:rsidP="003E469A">
      <w:pPr>
        <w:spacing w:after="60"/>
      </w:pPr>
    </w:p>
    <w:p w14:paraId="3CB01532" w14:textId="616BA07E" w:rsidR="000978B5" w:rsidRDefault="000978B5" w:rsidP="003E469A">
      <w:pPr>
        <w:spacing w:after="60"/>
      </w:pPr>
      <w:r>
        <w:t>Rates for work carried out on weekends and public holidays shall be charged to the Customer at two times (2x) the rates identified above. The estimated total for this Work Order is for the labour costs only and does not include any costs for travel, living or other expenses, which are additional and payable by Customer.  MuleSoft</w:t>
      </w:r>
      <w:r w:rsidRPr="00D671AC">
        <w:t xml:space="preserve"> requests at least</w:t>
      </w:r>
      <w:ins w:id="461" w:author="Gopi Soundarrajan" w:date="2016-03-20T17:44:00Z">
        <w:r w:rsidR="007B6EDD">
          <w:t xml:space="preserve"> </w:t>
        </w:r>
      </w:ins>
      <w:del w:id="462" w:author="Gopi Soundarrajan" w:date="2016-03-20T17:44:00Z">
        <w:r w:rsidRPr="00D671AC" w:rsidDel="007B6EDD">
          <w:delText xml:space="preserve"> </w:delText>
        </w:r>
        <w:r w:rsidR="0025490F" w:rsidRPr="00755CB8" w:rsidDel="007B6EDD">
          <w:rPr>
            <w:highlight w:val="yellow"/>
          </w:rPr>
          <w:delText xml:space="preserve">[two / </w:delText>
        </w:r>
        <w:r w:rsidRPr="00A108BC" w:rsidDel="007B6EDD">
          <w:rPr>
            <w:highlight w:val="yellow"/>
          </w:rPr>
          <w:delText>three</w:delText>
        </w:r>
        <w:r w:rsidR="0025490F" w:rsidDel="007B6EDD">
          <w:delText>]</w:delText>
        </w:r>
        <w:r w:rsidRPr="00D671AC" w:rsidDel="007B6EDD">
          <w:delText xml:space="preserve"> </w:delText>
        </w:r>
      </w:del>
      <w:ins w:id="463" w:author="Gopi Soundarrajan" w:date="2016-03-20T17:44:00Z">
        <w:r w:rsidR="007B6EDD">
          <w:t xml:space="preserve">three </w:t>
        </w:r>
      </w:ins>
      <w:r w:rsidRPr="00D671AC">
        <w:t>weeks a</w:t>
      </w:r>
      <w:r>
        <w:t>dvance notice for S</w:t>
      </w:r>
      <w:r w:rsidRPr="00D671AC">
        <w:t>ervices</w:t>
      </w:r>
      <w:r>
        <w:t xml:space="preserve"> </w:t>
      </w:r>
      <w:r w:rsidR="00537FB1">
        <w:t>after execution of the SOW</w:t>
      </w:r>
      <w:r w:rsidRPr="00D671AC">
        <w:t>.</w:t>
      </w:r>
    </w:p>
    <w:p w14:paraId="4A2A0657" w14:textId="77777777" w:rsidR="00537FB1" w:rsidRDefault="00537FB1" w:rsidP="003E469A">
      <w:pPr>
        <w:spacing w:after="60"/>
      </w:pPr>
    </w:p>
    <w:p w14:paraId="49421604" w14:textId="6415E205" w:rsidR="00537FB1" w:rsidRPr="00065A31" w:rsidRDefault="00537FB1" w:rsidP="003E469A">
      <w:pPr>
        <w:spacing w:after="60"/>
        <w:rPr>
          <w:rFonts w:ascii="Times" w:eastAsiaTheme="minorEastAsia" w:hAnsi="Times"/>
          <w:lang w:val="en-US"/>
        </w:rPr>
      </w:pPr>
      <w:r w:rsidRPr="00A65D86">
        <w:rPr>
          <w:rFonts w:eastAsiaTheme="minorEastAsia"/>
          <w:lang w:val="en-US"/>
        </w:rPr>
        <w:t>The Services will be performed on-site at the Customer’s offices and off-site at MuleSoft offices as appropriate.  In accordance with the MuleSoft travel and expense policy, MuleSoft resources operate on a 5-4-3 work week that includes 5 days working on C</w:t>
      </w:r>
      <w:r w:rsidR="00A108BC" w:rsidRPr="00A65D86">
        <w:rPr>
          <w:rFonts w:eastAsiaTheme="minorEastAsia"/>
          <w:lang w:val="en-US"/>
        </w:rPr>
        <w:t>ustomer</w:t>
      </w:r>
      <w:r w:rsidRPr="00A65D86">
        <w:rPr>
          <w:rFonts w:eastAsiaTheme="minorEastAsia"/>
          <w:lang w:val="en-US"/>
        </w:rPr>
        <w:t>-related activities, 4 days at the C</w:t>
      </w:r>
      <w:r w:rsidR="00A108BC" w:rsidRPr="00A65D86">
        <w:rPr>
          <w:rFonts w:eastAsiaTheme="minorEastAsia"/>
          <w:lang w:val="en-US"/>
        </w:rPr>
        <w:t>ustome</w:t>
      </w:r>
      <w:r w:rsidR="002E06F6" w:rsidRPr="00A65D86">
        <w:rPr>
          <w:rFonts w:eastAsiaTheme="minorEastAsia"/>
          <w:lang w:val="en-US"/>
        </w:rPr>
        <w:t>r</w:t>
      </w:r>
      <w:r w:rsidRPr="00A65D86">
        <w:rPr>
          <w:rFonts w:eastAsiaTheme="minorEastAsia"/>
          <w:lang w:val="en-US"/>
        </w:rPr>
        <w:t xml:space="preserve"> site, and 3 nights away from home.  This schedule typically corresponds to arriving at the </w:t>
      </w:r>
      <w:r w:rsidR="0063692D" w:rsidRPr="00A65D86">
        <w:rPr>
          <w:rFonts w:eastAsiaTheme="minorEastAsia"/>
          <w:lang w:val="en-US"/>
        </w:rPr>
        <w:t>Customer</w:t>
      </w:r>
      <w:r w:rsidR="0063692D" w:rsidRPr="00A65D86" w:rsidDel="0063692D">
        <w:rPr>
          <w:rFonts w:eastAsiaTheme="minorEastAsia"/>
          <w:lang w:val="en-US"/>
        </w:rPr>
        <w:t xml:space="preserve"> </w:t>
      </w:r>
      <w:r w:rsidRPr="00A65D86">
        <w:rPr>
          <w:rFonts w:eastAsiaTheme="minorEastAsia"/>
          <w:lang w:val="en-US"/>
        </w:rPr>
        <w:t>work site on Monday morning and leaving on Thursday evening.  Specific exceptions to this policy can be granted as needed.</w:t>
      </w:r>
    </w:p>
    <w:p w14:paraId="266AA4B7" w14:textId="77777777" w:rsidR="000978B5" w:rsidRDefault="000978B5" w:rsidP="003E469A">
      <w:pPr>
        <w:spacing w:after="60"/>
        <w:rPr>
          <w:lang w:val="en-US"/>
        </w:rPr>
      </w:pPr>
    </w:p>
    <w:p w14:paraId="643DBF32" w14:textId="77777777" w:rsidR="000978B5" w:rsidRPr="00DE1B39" w:rsidRDefault="000978B5" w:rsidP="003E469A">
      <w:pPr>
        <w:spacing w:after="60"/>
        <w:rPr>
          <w:b/>
          <w:u w:val="single"/>
          <w:lang w:val="en-US"/>
        </w:rPr>
      </w:pPr>
      <w:r w:rsidRPr="00DE1B39">
        <w:rPr>
          <w:b/>
          <w:u w:val="single"/>
          <w:lang w:val="en-US"/>
        </w:rPr>
        <w:t>Change Order</w:t>
      </w:r>
    </w:p>
    <w:p w14:paraId="2FDCBC47" w14:textId="77777777" w:rsidR="000978B5" w:rsidRDefault="000978B5" w:rsidP="003E469A">
      <w:pPr>
        <w:pStyle w:val="BodyText2"/>
        <w:spacing w:after="60" w:line="240" w:lineRule="auto"/>
      </w:pPr>
      <w:r w:rsidRPr="008C2939">
        <w:t>If at any point during the project the obligations or assumptions change, then a change order request must be issued. The change order request will address the adjustment to the project’s scope, timelines and/or resources.</w:t>
      </w:r>
    </w:p>
    <w:p w14:paraId="422FC4D6" w14:textId="77777777" w:rsidR="000978B5" w:rsidRDefault="000978B5" w:rsidP="003E469A">
      <w:pPr>
        <w:pStyle w:val="BodyText2"/>
        <w:spacing w:after="60" w:line="240" w:lineRule="auto"/>
      </w:pPr>
    </w:p>
    <w:p w14:paraId="3D9F25CD" w14:textId="77777777" w:rsidR="000978B5" w:rsidRDefault="000978B5" w:rsidP="003E469A">
      <w:pPr>
        <w:spacing w:after="60"/>
      </w:pPr>
      <w:r>
        <w:rPr>
          <w:b/>
          <w:bCs/>
          <w:u w:val="single"/>
        </w:rPr>
        <w:t>Additional Reimbursable Costs:</w:t>
      </w:r>
      <w:r>
        <w:t xml:space="preserve"> </w:t>
      </w:r>
    </w:p>
    <w:p w14:paraId="1D79FE12" w14:textId="7935A628" w:rsidR="000978B5" w:rsidRDefault="000978B5" w:rsidP="003E469A">
      <w:pPr>
        <w:spacing w:after="60"/>
      </w:pPr>
      <w:r w:rsidRPr="00DA4D5F">
        <w:t xml:space="preserve">Reasonable expenses including travel and living costs and other project related costs (such as hardware and </w:t>
      </w:r>
      <w:del w:id="464" w:author="Gopi Soundarrajan" w:date="2016-03-20T17:44:00Z">
        <w:r w:rsidRPr="00DA4D5F" w:rsidDel="00636EDD">
          <w:delText>software which</w:delText>
        </w:r>
      </w:del>
      <w:ins w:id="465" w:author="Gopi Soundarrajan" w:date="2016-03-20T17:44:00Z">
        <w:r w:rsidR="00636EDD" w:rsidRPr="00CE5395">
          <w:t>software, which</w:t>
        </w:r>
      </w:ins>
      <w:r w:rsidRPr="00CE5395">
        <w:t xml:space="preserve">, </w:t>
      </w:r>
      <w:del w:id="466" w:author="Gopi Soundarrajan" w:date="2016-03-20T17:44:00Z">
        <w:r w:rsidRPr="00636EDD" w:rsidDel="00636EDD">
          <w:rPr>
            <w:rPrChange w:id="467" w:author="Gopi Soundarrajan" w:date="2016-03-20T17:44:00Z">
              <w:rPr>
                <w:highlight w:val="yellow"/>
              </w:rPr>
            </w:rPrChange>
          </w:rPr>
          <w:delText>[with Customer’s prior approval]</w:delText>
        </w:r>
        <w:r w:rsidRPr="00DA4D5F" w:rsidDel="00636EDD">
          <w:delText xml:space="preserve"> </w:delText>
        </w:r>
      </w:del>
      <w:r w:rsidRPr="00DA4D5F">
        <w:t xml:space="preserve">may be acquired by MuleSoft to support the project implementation) </w:t>
      </w:r>
      <w:proofErr w:type="gramStart"/>
      <w:r w:rsidRPr="00DA4D5F">
        <w:t>shall</w:t>
      </w:r>
      <w:proofErr w:type="gramEnd"/>
      <w:r w:rsidRPr="00CE5395">
        <w:t xml:space="preserve"> be invoiced to Customer</w:t>
      </w:r>
      <w:del w:id="468" w:author="Gopi Soundarrajan" w:date="2016-03-20T17:44:00Z">
        <w:r w:rsidRPr="00CE5395" w:rsidDel="00636EDD">
          <w:delText xml:space="preserve"> (</w:delText>
        </w:r>
        <w:r w:rsidRPr="00636EDD" w:rsidDel="00636EDD">
          <w:rPr>
            <w:rPrChange w:id="469" w:author="Gopi Soundarrajan" w:date="2016-03-20T17:44:00Z">
              <w:rPr>
                <w:highlight w:val="yellow"/>
              </w:rPr>
            </w:rPrChange>
          </w:rPr>
          <w:delText>[approval of expenses in advance shall not be required</w:delText>
        </w:r>
        <w:r w:rsidRPr="00DA4D5F" w:rsidDel="00636EDD">
          <w:delText>]</w:delText>
        </w:r>
      </w:del>
      <w:r w:rsidRPr="00DA4D5F">
        <w:t xml:space="preserve">). MuleSoft consultants will be entitled to home (or equivalent) </w:t>
      </w:r>
      <w:proofErr w:type="gramStart"/>
      <w:r w:rsidRPr="00DA4D5F">
        <w:t>visits</w:t>
      </w:r>
      <w:proofErr w:type="gramEnd"/>
      <w:r w:rsidRPr="00DA4D5F">
        <w:t xml:space="preserve"> every weekend unless an agreement is reached on a </w:t>
      </w:r>
      <w:r w:rsidR="00755CB8" w:rsidRPr="00CE5395">
        <w:t>case-by-case</w:t>
      </w:r>
      <w:r w:rsidRPr="00CE5395">
        <w:t xml:space="preserve"> basis. Budgetary travel costs are es</w:t>
      </w:r>
      <w:r w:rsidRPr="00636EDD">
        <w:t xml:space="preserve">timated to be 20%-25% of labour costs and should be incorporated into any required purchase order to ensure timely payment. </w:t>
      </w:r>
      <w:del w:id="470" w:author="Gopi Soundarrajan" w:date="2016-03-20T17:44:00Z">
        <w:r w:rsidRPr="00636EDD" w:rsidDel="00636EDD">
          <w:rPr>
            <w:rPrChange w:id="471" w:author="Gopi Soundarrajan" w:date="2016-03-20T17:44:00Z">
              <w:rPr>
                <w:highlight w:val="yellow"/>
              </w:rPr>
            </w:rPrChange>
          </w:rPr>
          <w:delText>[Or insert custom T&amp;E text if needed].</w:delText>
        </w:r>
      </w:del>
    </w:p>
    <w:p w14:paraId="70824256" w14:textId="77777777" w:rsidR="002B19EB" w:rsidRDefault="002B19EB" w:rsidP="003E469A">
      <w:pPr>
        <w:spacing w:after="60"/>
        <w:rPr>
          <w:b/>
          <w:u w:val="single"/>
        </w:rPr>
      </w:pPr>
    </w:p>
    <w:p w14:paraId="5037DE0B" w14:textId="77777777" w:rsidR="000978B5" w:rsidRDefault="000978B5" w:rsidP="003E469A">
      <w:pPr>
        <w:spacing w:after="60"/>
      </w:pPr>
      <w:r>
        <w:rPr>
          <w:b/>
          <w:u w:val="single"/>
        </w:rPr>
        <w:t>Hardware Sizing:</w:t>
      </w:r>
      <w:r>
        <w:t xml:space="preserve"> </w:t>
      </w:r>
    </w:p>
    <w:p w14:paraId="0A4E2F21" w14:textId="77777777" w:rsidR="000978B5" w:rsidRDefault="000978B5" w:rsidP="003E469A">
      <w:pPr>
        <w:spacing w:after="60"/>
      </w:pPr>
      <w:r>
        <w:t>If Customer requires MuleSoft to provide a sizing and performance evaluation of hardware under this SOW, it will be provided solely in an advisory capacity and is only for Customer’s informational and internal use. Customer acknowledges that it assumes responsibility for ensuring the platform’s hardware capacity and scalability meets its project specific requirements.</w:t>
      </w:r>
    </w:p>
    <w:p w14:paraId="7472C460" w14:textId="77777777" w:rsidR="000978B5" w:rsidRPr="00686401" w:rsidRDefault="000978B5" w:rsidP="003E469A">
      <w:pPr>
        <w:spacing w:after="60"/>
        <w:rPr>
          <w:lang w:val="en-US"/>
        </w:rPr>
      </w:pPr>
    </w:p>
    <w:tbl>
      <w:tblPr>
        <w:tblW w:w="9669" w:type="dxa"/>
        <w:tblLook w:val="01E0" w:firstRow="1" w:lastRow="1" w:firstColumn="1" w:lastColumn="1" w:noHBand="0" w:noVBand="0"/>
      </w:tblPr>
      <w:tblGrid>
        <w:gridCol w:w="5013"/>
        <w:gridCol w:w="4656"/>
      </w:tblGrid>
      <w:tr w:rsidR="00C60EB5" w:rsidRPr="008C2939" w14:paraId="0F581156" w14:textId="77777777" w:rsidTr="00C60EB5">
        <w:trPr>
          <w:gridAfter w:val="1"/>
          <w:wAfter w:w="4656" w:type="dxa"/>
        </w:trPr>
        <w:tc>
          <w:tcPr>
            <w:tcW w:w="5013" w:type="dxa"/>
          </w:tcPr>
          <w:p w14:paraId="5BE58625" w14:textId="52FCBE27" w:rsidR="00C60EB5" w:rsidRPr="008C2939" w:rsidRDefault="00C60EB5" w:rsidP="00DA4D5F">
            <w:pPr>
              <w:pStyle w:val="Heading7"/>
              <w:spacing w:before="0"/>
              <w:rPr>
                <w:sz w:val="20"/>
              </w:rPr>
            </w:pPr>
            <w:r w:rsidRPr="008C2939">
              <w:rPr>
                <w:sz w:val="20"/>
              </w:rPr>
              <w:t xml:space="preserve">Customer: </w:t>
            </w:r>
            <w:del w:id="472" w:author="Gopi Soundarrajan" w:date="2016-03-20T17:45:00Z">
              <w:r w:rsidRPr="00E24328" w:rsidDel="00636EDD">
                <w:rPr>
                  <w:rFonts w:eastAsiaTheme="minorHAnsi" w:cs="Arial"/>
                  <w:sz w:val="20"/>
                  <w:highlight w:val="yellow"/>
                </w:rPr>
                <w:delText>&lt;Customer&gt;</w:delText>
              </w:r>
            </w:del>
            <w:ins w:id="473" w:author="Gopi Soundarrajan" w:date="2016-03-20T17:45:00Z">
              <w:r w:rsidR="00636EDD">
                <w:rPr>
                  <w:rFonts w:eastAsiaTheme="minorHAnsi" w:cs="Arial"/>
                  <w:sz w:val="20"/>
                </w:rPr>
                <w:t xml:space="preserve"> Duo Security Inc</w:t>
              </w:r>
              <w:r w:rsidR="00C664E5">
                <w:rPr>
                  <w:rFonts w:eastAsiaTheme="minorHAnsi" w:cs="Arial"/>
                  <w:sz w:val="20"/>
                </w:rPr>
                <w:t>.</w:t>
              </w:r>
            </w:ins>
          </w:p>
        </w:tc>
      </w:tr>
      <w:tr w:rsidR="00C60EB5" w:rsidRPr="00AC6CFF" w14:paraId="7FC9173F" w14:textId="69377072" w:rsidTr="00C60EB5">
        <w:tc>
          <w:tcPr>
            <w:tcW w:w="5013" w:type="dxa"/>
          </w:tcPr>
          <w:p w14:paraId="409DC631" w14:textId="77777777" w:rsidR="00C60EB5" w:rsidRPr="00AC6CFF" w:rsidRDefault="00C60EB5" w:rsidP="003E469A">
            <w:pPr>
              <w:pStyle w:val="Heading7"/>
              <w:spacing w:before="0"/>
              <w:rPr>
                <w:sz w:val="20"/>
              </w:rPr>
            </w:pPr>
            <w:r w:rsidRPr="00AC6CFF">
              <w:rPr>
                <w:sz w:val="20"/>
              </w:rPr>
              <w:t>By: ______________________________________</w:t>
            </w:r>
          </w:p>
        </w:tc>
        <w:tc>
          <w:tcPr>
            <w:tcW w:w="4656" w:type="dxa"/>
          </w:tcPr>
          <w:p w14:paraId="0EE1BC41" w14:textId="04FFC03D" w:rsidR="00C60EB5" w:rsidRPr="00A32645" w:rsidRDefault="00C60EB5" w:rsidP="003E469A">
            <w:pPr>
              <w:spacing w:after="60"/>
              <w:jc w:val="left"/>
              <w:rPr>
                <w:b/>
              </w:rPr>
            </w:pPr>
            <w:r w:rsidRPr="00A32645">
              <w:rPr>
                <w:b/>
              </w:rPr>
              <w:t>MuleSoft Inc.</w:t>
            </w:r>
          </w:p>
        </w:tc>
      </w:tr>
      <w:tr w:rsidR="00C60EB5" w:rsidRPr="00AC6CFF" w14:paraId="37A82509" w14:textId="627EA798" w:rsidTr="00C60EB5">
        <w:tc>
          <w:tcPr>
            <w:tcW w:w="5013" w:type="dxa"/>
          </w:tcPr>
          <w:p w14:paraId="608DB6BC" w14:textId="77777777" w:rsidR="00C60EB5" w:rsidRPr="00AC6CFF" w:rsidRDefault="00C60EB5" w:rsidP="003E469A">
            <w:pPr>
              <w:pStyle w:val="Heading7"/>
              <w:spacing w:before="0"/>
              <w:rPr>
                <w:sz w:val="20"/>
              </w:rPr>
            </w:pPr>
            <w:r w:rsidRPr="00AC6CFF">
              <w:rPr>
                <w:sz w:val="20"/>
              </w:rPr>
              <w:t>Print Name: _______________________________</w:t>
            </w:r>
          </w:p>
        </w:tc>
        <w:tc>
          <w:tcPr>
            <w:tcW w:w="4656" w:type="dxa"/>
          </w:tcPr>
          <w:p w14:paraId="2FF05E57" w14:textId="33600D91" w:rsidR="00C60EB5" w:rsidRPr="00AC6CFF" w:rsidRDefault="00C60EB5" w:rsidP="003E469A">
            <w:pPr>
              <w:spacing w:after="60"/>
              <w:jc w:val="left"/>
            </w:pPr>
            <w:r w:rsidRPr="00AC6CFF">
              <w:t>By: ________________________________</w:t>
            </w:r>
          </w:p>
        </w:tc>
      </w:tr>
      <w:tr w:rsidR="00C60EB5" w:rsidRPr="00AC6CFF" w14:paraId="7BF0BA0A" w14:textId="06F544FA" w:rsidTr="00C60EB5">
        <w:tc>
          <w:tcPr>
            <w:tcW w:w="5013" w:type="dxa"/>
          </w:tcPr>
          <w:p w14:paraId="48A1A2D6" w14:textId="77777777" w:rsidR="00C60EB5" w:rsidRPr="00AC6CFF" w:rsidRDefault="00C60EB5" w:rsidP="003E469A">
            <w:pPr>
              <w:pStyle w:val="Heading7"/>
              <w:spacing w:before="0"/>
              <w:rPr>
                <w:sz w:val="20"/>
              </w:rPr>
            </w:pPr>
            <w:r w:rsidRPr="00AC6CFF">
              <w:rPr>
                <w:sz w:val="20"/>
              </w:rPr>
              <w:t>Title: _____________________________________</w:t>
            </w:r>
          </w:p>
        </w:tc>
        <w:tc>
          <w:tcPr>
            <w:tcW w:w="4656" w:type="dxa"/>
          </w:tcPr>
          <w:p w14:paraId="0A63E15F" w14:textId="34C9B5FB" w:rsidR="00C60EB5" w:rsidRPr="00AC6CFF" w:rsidRDefault="00C60EB5" w:rsidP="003E469A">
            <w:pPr>
              <w:spacing w:after="60"/>
              <w:jc w:val="left"/>
            </w:pPr>
            <w:r w:rsidRPr="00AC6CFF">
              <w:t xml:space="preserve">Print Name: </w:t>
            </w:r>
            <w:r w:rsidRPr="00F725A9">
              <w:t>Matt Langdon</w:t>
            </w:r>
          </w:p>
        </w:tc>
      </w:tr>
      <w:tr w:rsidR="00C60EB5" w:rsidRPr="00AC6CFF" w14:paraId="648DFCB3" w14:textId="39572810" w:rsidTr="00C60EB5">
        <w:tc>
          <w:tcPr>
            <w:tcW w:w="5013" w:type="dxa"/>
          </w:tcPr>
          <w:p w14:paraId="5D1E0AB7" w14:textId="77777777" w:rsidR="00C60EB5" w:rsidRPr="00AC6CFF" w:rsidRDefault="00C60EB5" w:rsidP="003E469A">
            <w:pPr>
              <w:pStyle w:val="Heading7"/>
              <w:spacing w:before="0"/>
              <w:rPr>
                <w:sz w:val="20"/>
              </w:rPr>
            </w:pPr>
            <w:r w:rsidRPr="00AC6CFF">
              <w:rPr>
                <w:sz w:val="20"/>
              </w:rPr>
              <w:t>Date: _____________________________________</w:t>
            </w:r>
          </w:p>
        </w:tc>
        <w:tc>
          <w:tcPr>
            <w:tcW w:w="4656" w:type="dxa"/>
          </w:tcPr>
          <w:p w14:paraId="5FA8CB65" w14:textId="698FDCDF" w:rsidR="00C60EB5" w:rsidRPr="00AC6CFF" w:rsidRDefault="00C60EB5" w:rsidP="003E469A">
            <w:pPr>
              <w:spacing w:after="60"/>
              <w:jc w:val="left"/>
            </w:pPr>
            <w:r w:rsidRPr="00AC6CFF">
              <w:t>Title: CFO</w:t>
            </w:r>
          </w:p>
        </w:tc>
      </w:tr>
      <w:tr w:rsidR="00C60EB5" w:rsidRPr="00AC6CFF" w14:paraId="3ECCCC03" w14:textId="4F194887" w:rsidTr="00C60EB5">
        <w:tc>
          <w:tcPr>
            <w:tcW w:w="5013" w:type="dxa"/>
          </w:tcPr>
          <w:p w14:paraId="36244049" w14:textId="77777777" w:rsidR="00C60EB5" w:rsidRPr="00B12CEC" w:rsidRDefault="00C60EB5" w:rsidP="003E469A">
            <w:pPr>
              <w:spacing w:after="60"/>
            </w:pPr>
            <w:r w:rsidRPr="001F3FAD">
              <w:rPr>
                <w:b/>
              </w:rPr>
              <w:t xml:space="preserve">Address: </w:t>
            </w:r>
            <w:r w:rsidRPr="00AC6CFF">
              <w:t>__________________________________</w:t>
            </w:r>
          </w:p>
          <w:p w14:paraId="27C30185" w14:textId="77777777" w:rsidR="00C60EB5" w:rsidRDefault="00C60EB5" w:rsidP="003E469A">
            <w:pPr>
              <w:pStyle w:val="Heading7"/>
              <w:spacing w:before="0"/>
              <w:rPr>
                <w:sz w:val="20"/>
              </w:rPr>
            </w:pPr>
            <w:r>
              <w:rPr>
                <w:sz w:val="20"/>
              </w:rPr>
              <w:t>__________________________________________</w:t>
            </w:r>
          </w:p>
          <w:p w14:paraId="7F1E0C5A" w14:textId="77777777" w:rsidR="00C60EB5" w:rsidRPr="00AC6CFF" w:rsidRDefault="00C60EB5" w:rsidP="003E469A">
            <w:pPr>
              <w:pStyle w:val="Heading7"/>
              <w:spacing w:before="0"/>
              <w:rPr>
                <w:sz w:val="20"/>
              </w:rPr>
            </w:pPr>
            <w:r>
              <w:rPr>
                <w:sz w:val="20"/>
              </w:rPr>
              <w:t>__________________________________________</w:t>
            </w:r>
          </w:p>
        </w:tc>
        <w:tc>
          <w:tcPr>
            <w:tcW w:w="4656" w:type="dxa"/>
          </w:tcPr>
          <w:p w14:paraId="0CB76EFF" w14:textId="77777777" w:rsidR="00C60EB5" w:rsidRDefault="00C60EB5" w:rsidP="003E469A">
            <w:pPr>
              <w:spacing w:after="60"/>
              <w:jc w:val="left"/>
            </w:pPr>
            <w:r w:rsidRPr="00AC6CFF">
              <w:t>Date: _______________________________</w:t>
            </w:r>
          </w:p>
          <w:p w14:paraId="7429E1C2" w14:textId="77777777" w:rsidR="00C60EB5" w:rsidRDefault="00C60EB5" w:rsidP="003E469A">
            <w:pPr>
              <w:pStyle w:val="Heading7"/>
              <w:spacing w:before="0"/>
              <w:rPr>
                <w:b w:val="0"/>
                <w:sz w:val="20"/>
              </w:rPr>
            </w:pPr>
            <w:r w:rsidRPr="00AC6CFF">
              <w:rPr>
                <w:sz w:val="20"/>
              </w:rPr>
              <w:t>Address:</w:t>
            </w:r>
            <w:r w:rsidRPr="00AC6CFF">
              <w:rPr>
                <w:b w:val="0"/>
                <w:sz w:val="20"/>
              </w:rPr>
              <w:t xml:space="preserve"> 77 Geary Street, Suite 400</w:t>
            </w:r>
            <w:r>
              <w:rPr>
                <w:b w:val="0"/>
                <w:sz w:val="20"/>
              </w:rPr>
              <w:t>,</w:t>
            </w:r>
          </w:p>
          <w:p w14:paraId="18004401" w14:textId="05C6C75E" w:rsidR="00C60EB5" w:rsidRPr="00AC6CFF" w:rsidRDefault="00C60EB5" w:rsidP="003E469A">
            <w:pPr>
              <w:spacing w:after="60"/>
              <w:jc w:val="left"/>
            </w:pPr>
            <w:r>
              <w:t xml:space="preserve">                </w:t>
            </w:r>
            <w:r w:rsidRPr="00AC6CFF">
              <w:t>San Francisco, CA 94108</w:t>
            </w:r>
          </w:p>
        </w:tc>
      </w:tr>
      <w:tr w:rsidR="00C60EB5" w:rsidRPr="00AC6CFF" w14:paraId="1B73A8BC" w14:textId="77777777" w:rsidTr="00C60EB5">
        <w:tc>
          <w:tcPr>
            <w:tcW w:w="5013" w:type="dxa"/>
          </w:tcPr>
          <w:p w14:paraId="03F4DD44" w14:textId="77777777" w:rsidR="00C60EB5" w:rsidRPr="001F3FAD" w:rsidRDefault="00C60EB5" w:rsidP="003E469A">
            <w:pPr>
              <w:spacing w:after="60"/>
              <w:rPr>
                <w:b/>
              </w:rPr>
            </w:pPr>
          </w:p>
        </w:tc>
        <w:tc>
          <w:tcPr>
            <w:tcW w:w="4656" w:type="dxa"/>
          </w:tcPr>
          <w:p w14:paraId="63D91E7E" w14:textId="45C0B39D" w:rsidR="00C60EB5" w:rsidRPr="00AC6CFF" w:rsidRDefault="00C60EB5" w:rsidP="003E469A">
            <w:pPr>
              <w:spacing w:after="60"/>
              <w:jc w:val="left"/>
            </w:pPr>
          </w:p>
        </w:tc>
      </w:tr>
    </w:tbl>
    <w:p w14:paraId="71E48A56" w14:textId="77777777" w:rsidR="000978B5" w:rsidRDefault="000978B5" w:rsidP="003E469A">
      <w:pPr>
        <w:spacing w:after="60"/>
      </w:pPr>
    </w:p>
    <w:p w14:paraId="757ADE1C" w14:textId="77777777" w:rsidR="000978B5" w:rsidRDefault="000978B5" w:rsidP="003E469A">
      <w:pPr>
        <w:spacing w:after="60"/>
      </w:pPr>
    </w:p>
    <w:p w14:paraId="05A7C220" w14:textId="77777777" w:rsidR="000978B5" w:rsidRPr="00AC6CFF" w:rsidRDefault="000978B5" w:rsidP="003E469A">
      <w:pPr>
        <w:pStyle w:val="Heading1"/>
        <w:spacing w:after="60"/>
        <w:rPr>
          <w:rFonts w:ascii="Arial Narrow" w:hAnsi="Arial Narrow"/>
        </w:rPr>
      </w:pPr>
      <w:r w:rsidRPr="00AC6CFF">
        <w:rPr>
          <w:rFonts w:ascii="Arial Narrow" w:hAnsi="Arial Narrow"/>
        </w:rPr>
        <w:t xml:space="preserve">Order form # </w:t>
      </w:r>
      <w:r w:rsidRPr="00E24328">
        <w:rPr>
          <w:rFonts w:ascii="Arial Narrow" w:hAnsi="Arial Narrow"/>
          <w:highlight w:val="yellow"/>
        </w:rPr>
        <w:t>[INSERT ORDER FORM NUMBER]</w:t>
      </w:r>
      <w:r w:rsidRPr="00AC6CFF">
        <w:rPr>
          <w:rFonts w:ascii="Arial Narrow" w:hAnsi="Arial Narrow"/>
        </w:rPr>
        <w:t xml:space="preserve"> is attached to this document and must be completed and signed in order for services stated in the scope of this project to be delivered.</w:t>
      </w:r>
    </w:p>
    <w:p w14:paraId="0FCEF31C" w14:textId="351DCAE0" w:rsidR="000978B5" w:rsidRPr="00AC6CFF" w:rsidRDefault="000978B5" w:rsidP="003E469A">
      <w:pPr>
        <w:pStyle w:val="Heading1"/>
        <w:spacing w:after="60"/>
        <w:rPr>
          <w:rFonts w:ascii="Arial Narrow" w:hAnsi="Arial Narrow"/>
        </w:rPr>
      </w:pPr>
      <w:r w:rsidRPr="00AC6CFF">
        <w:rPr>
          <w:rFonts w:ascii="Arial Narrow" w:hAnsi="Arial Narrow"/>
        </w:rPr>
        <w:t xml:space="preserve">PLEASE SIGN, SCAN and EMAIL </w:t>
      </w:r>
      <w:r>
        <w:rPr>
          <w:rFonts w:ascii="Arial Narrow" w:hAnsi="Arial Narrow"/>
        </w:rPr>
        <w:t xml:space="preserve">SOW </w:t>
      </w:r>
      <w:r w:rsidRPr="00AC6CFF">
        <w:rPr>
          <w:rFonts w:ascii="Arial Narrow" w:hAnsi="Arial Narrow"/>
        </w:rPr>
        <w:t>to</w:t>
      </w:r>
      <w:ins w:id="474" w:author="Gopi Soundarrajan" w:date="2016-03-20T17:45:00Z">
        <w:r w:rsidR="00C664E5">
          <w:rPr>
            <w:rFonts w:ascii="Arial Narrow" w:hAnsi="Arial Narrow"/>
          </w:rPr>
          <w:t xml:space="preserve"> </w:t>
        </w:r>
        <w:r w:rsidR="00C664E5" w:rsidRPr="00C664E5">
          <w:rPr>
            <w:rFonts w:ascii="Arial Narrow" w:hAnsi="Arial Narrow"/>
          </w:rPr>
          <w:t>matthew.oconnor</w:t>
        </w:r>
      </w:ins>
      <w:del w:id="475" w:author="Gopi Soundarrajan" w:date="2016-03-20T17:45:00Z">
        <w:r w:rsidRPr="00AC6CFF" w:rsidDel="00C664E5">
          <w:rPr>
            <w:rFonts w:ascii="Arial Narrow" w:hAnsi="Arial Narrow"/>
          </w:rPr>
          <w:delText xml:space="preserve"> </w:delText>
        </w:r>
        <w:r w:rsidRPr="00E24328" w:rsidDel="00C664E5">
          <w:rPr>
            <w:rFonts w:ascii="Arial Narrow" w:hAnsi="Arial Narrow"/>
            <w:highlight w:val="yellow"/>
          </w:rPr>
          <w:delText>[first.last]</w:delText>
        </w:r>
      </w:del>
      <w:r w:rsidRPr="00633E88">
        <w:rPr>
          <w:rFonts w:ascii="Arial Narrow" w:hAnsi="Arial Narrow"/>
        </w:rPr>
        <w:t>@</w:t>
      </w:r>
      <w:r w:rsidRPr="00AC6CFF">
        <w:rPr>
          <w:rFonts w:ascii="Arial Narrow" w:hAnsi="Arial Narrow"/>
        </w:rPr>
        <w:t>mulesoft.com</w:t>
      </w:r>
    </w:p>
    <w:p w14:paraId="1B26D6CE" w14:textId="14145EF2" w:rsidR="00C60EB5" w:rsidRDefault="000978B5" w:rsidP="003E469A">
      <w:pPr>
        <w:pStyle w:val="Heading1"/>
        <w:spacing w:after="60"/>
      </w:pPr>
      <w:r w:rsidRPr="00AC6CFF">
        <w:rPr>
          <w:rFonts w:ascii="Arial Narrow" w:hAnsi="Arial Narrow"/>
        </w:rPr>
        <w:t>ORIGINALS if necessary to 77 Geary Street, Suite 400 | San Francisco, CA 94108</w:t>
      </w:r>
    </w:p>
    <w:p w14:paraId="5C83D567" w14:textId="0C044710" w:rsidR="00547804" w:rsidRDefault="00547804" w:rsidP="003E469A">
      <w:pPr>
        <w:spacing w:after="60"/>
      </w:pPr>
    </w:p>
    <w:p w14:paraId="1DBE0378" w14:textId="77777777" w:rsidR="00065A31" w:rsidRDefault="00065A31" w:rsidP="003E469A">
      <w:pPr>
        <w:spacing w:after="60"/>
        <w:rPr>
          <w:rFonts w:asciiTheme="minorHAnsi" w:eastAsiaTheme="minorEastAsia" w:hAnsiTheme="minorHAnsi" w:cstheme="minorBidi"/>
          <w:sz w:val="24"/>
          <w:szCs w:val="24"/>
          <w:lang w:val="en-US"/>
        </w:rPr>
      </w:pPr>
    </w:p>
    <w:sectPr w:rsidR="00065A31" w:rsidSect="00E12251">
      <w:headerReference w:type="even" r:id="rId9"/>
      <w:headerReference w:type="default" r:id="rId10"/>
      <w:footerReference w:type="even" r:id="rId11"/>
      <w:footerReference w:type="default" r:id="rId12"/>
      <w:headerReference w:type="first" r:id="rId13"/>
      <w:footerReference w:type="first" r:id="rId14"/>
      <w:pgSz w:w="11906" w:h="16838"/>
      <w:pgMar w:top="1440" w:right="1196"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E225E8" w15:done="0"/>
  <w15:commentEx w15:paraId="0AAA29A1" w15:done="0"/>
  <w15:commentEx w15:paraId="1AC8BDEA" w15:done="0"/>
  <w15:commentEx w15:paraId="05A75D24" w15:done="0"/>
  <w15:commentEx w15:paraId="720C1F48" w15:done="0"/>
  <w15:commentEx w15:paraId="4FD5C129" w15:done="0"/>
  <w15:commentEx w15:paraId="50443671" w15:done="0"/>
  <w15:commentEx w15:paraId="1F152078" w15:done="0"/>
  <w15:commentEx w15:paraId="000B33B2" w15:done="0"/>
  <w15:commentEx w15:paraId="7CD830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2FE96" w14:textId="77777777" w:rsidR="007B4CC7" w:rsidRDefault="007B4CC7">
      <w:r>
        <w:separator/>
      </w:r>
    </w:p>
  </w:endnote>
  <w:endnote w:type="continuationSeparator" w:id="0">
    <w:p w14:paraId="34BA7EB0" w14:textId="77777777" w:rsidR="007B4CC7" w:rsidRDefault="007B4CC7">
      <w:r>
        <w:continuationSeparator/>
      </w:r>
    </w:p>
  </w:endnote>
  <w:endnote w:type="continuationNotice" w:id="1">
    <w:p w14:paraId="62E5E05E" w14:textId="77777777" w:rsidR="007B4CC7" w:rsidRDefault="007B4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42DA4" w14:textId="77777777" w:rsidR="007B4CC7" w:rsidRDefault="007B4C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A9372" w14:textId="77777777" w:rsidR="007B4CC7" w:rsidRDefault="007B4CC7" w:rsidP="00E12251">
    <w:r>
      <w:rPr>
        <w:rFonts w:eastAsia="Trebuchet MS"/>
      </w:rPr>
      <w:t xml:space="preserve">MuleSoft, Inc. 77 Geary Street, Suite 400, San Francisco, CA 94108                  </w:t>
    </w:r>
    <w:r>
      <w:rPr>
        <w:rFonts w:eastAsia="Trebuchet MS"/>
        <w:color w:val="FF0000"/>
        <w:sz w:val="18"/>
        <w:szCs w:val="18"/>
      </w:rPr>
      <w:t>MULESOFT AND CUSTOMER CONFIDENTIAL</w:t>
    </w:r>
  </w:p>
  <w:p w14:paraId="0C3755A8" w14:textId="77777777" w:rsidR="007B4CC7" w:rsidRDefault="007B4CC7" w:rsidP="00E12251">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4635E" w14:textId="77777777" w:rsidR="007B4CC7" w:rsidRDefault="007B4C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C9F5D" w14:textId="77777777" w:rsidR="007B4CC7" w:rsidRDefault="007B4CC7">
      <w:r>
        <w:separator/>
      </w:r>
    </w:p>
  </w:footnote>
  <w:footnote w:type="continuationSeparator" w:id="0">
    <w:p w14:paraId="1022647E" w14:textId="77777777" w:rsidR="007B4CC7" w:rsidRDefault="007B4CC7">
      <w:r>
        <w:continuationSeparator/>
      </w:r>
    </w:p>
  </w:footnote>
  <w:footnote w:type="continuationNotice" w:id="1">
    <w:p w14:paraId="54508214" w14:textId="77777777" w:rsidR="007B4CC7" w:rsidRDefault="007B4C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915" w14:textId="2F24B29E" w:rsidR="007B4CC7" w:rsidRDefault="007B4C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5EDE6" w14:textId="5FC1F6C4" w:rsidR="007B4CC7" w:rsidRDefault="007B4CC7" w:rsidP="00E12251">
    <w:pPr>
      <w:pStyle w:val="Header"/>
    </w:pPr>
    <w:r>
      <w:rPr>
        <w:noProof/>
        <w:lang w:val="en-US"/>
      </w:rPr>
      <w:drawing>
        <wp:inline distT="0" distB="0" distL="0" distR="0" wp14:anchorId="57D5313F" wp14:editId="28CF25D0">
          <wp:extent cx="1783080" cy="518160"/>
          <wp:effectExtent l="0" t="0" r="7620"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51816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6C7B2" w14:textId="2DE52314" w:rsidR="007B4CC7" w:rsidRDefault="007B4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C6C"/>
    <w:multiLevelType w:val="hybridMultilevel"/>
    <w:tmpl w:val="2C4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B273D"/>
    <w:multiLevelType w:val="multilevel"/>
    <w:tmpl w:val="16B8F5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0D73A42"/>
    <w:multiLevelType w:val="multilevel"/>
    <w:tmpl w:val="81A6573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3747A84"/>
    <w:multiLevelType w:val="hybridMultilevel"/>
    <w:tmpl w:val="C2FCF3F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nsid w:val="18C14F05"/>
    <w:multiLevelType w:val="hybridMultilevel"/>
    <w:tmpl w:val="02D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5">
    <w:nsid w:val="18D00D34"/>
    <w:multiLevelType w:val="multilevel"/>
    <w:tmpl w:val="729C672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20A625C5"/>
    <w:multiLevelType w:val="multilevel"/>
    <w:tmpl w:val="6546C45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233319FF"/>
    <w:multiLevelType w:val="hybridMultilevel"/>
    <w:tmpl w:val="1BE815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B43EC"/>
    <w:multiLevelType w:val="hybridMultilevel"/>
    <w:tmpl w:val="CAA6DCD4"/>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9">
    <w:nsid w:val="3D53476A"/>
    <w:multiLevelType w:val="hybridMultilevel"/>
    <w:tmpl w:val="BE24DD0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4ADA5216"/>
    <w:multiLevelType w:val="hybridMultilevel"/>
    <w:tmpl w:val="DF14A4E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4C3C605A"/>
    <w:multiLevelType w:val="hybridMultilevel"/>
    <w:tmpl w:val="0BCE5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225AE"/>
    <w:multiLevelType w:val="hybridMultilevel"/>
    <w:tmpl w:val="7DC0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13A9"/>
    <w:multiLevelType w:val="singleLevel"/>
    <w:tmpl w:val="5DF2A222"/>
    <w:lvl w:ilvl="0">
      <w:start w:val="1"/>
      <w:numFmt w:val="decimal"/>
      <w:pStyle w:val="ListNumber"/>
      <w:lvlText w:val="%1)"/>
      <w:lvlJc w:val="left"/>
      <w:pPr>
        <w:tabs>
          <w:tab w:val="num" w:pos="627"/>
        </w:tabs>
        <w:ind w:left="630" w:hanging="360"/>
      </w:pPr>
      <w:rPr>
        <w:rFonts w:ascii="Arial" w:hAnsi="Arial" w:hint="default"/>
        <w:b w:val="0"/>
        <w:i w:val="0"/>
        <w:sz w:val="16"/>
        <w:szCs w:val="16"/>
      </w:rPr>
    </w:lvl>
  </w:abstractNum>
  <w:abstractNum w:abstractNumId="14">
    <w:nsid w:val="68E97F37"/>
    <w:multiLevelType w:val="hybridMultilevel"/>
    <w:tmpl w:val="02D04D00"/>
    <w:lvl w:ilvl="0" w:tplc="669A9E4A">
      <w:numFmt w:val="bullet"/>
      <w:lvlText w:val="·"/>
      <w:lvlJc w:val="left"/>
      <w:pPr>
        <w:ind w:left="878" w:hanging="360"/>
      </w:pPr>
      <w:rPr>
        <w:rFonts w:ascii="Arial Narrow" w:eastAsia="Times New Roman" w:hAnsi="Arial Narrow" w:cs="Times New Roman"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5">
    <w:nsid w:val="6A017802"/>
    <w:multiLevelType w:val="hybridMultilevel"/>
    <w:tmpl w:val="85D4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81EAE"/>
    <w:multiLevelType w:val="multilevel"/>
    <w:tmpl w:val="80B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854EC1"/>
    <w:multiLevelType w:val="hybridMultilevel"/>
    <w:tmpl w:val="FF0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6"/>
  </w:num>
  <w:num w:numId="4">
    <w:abstractNumId w:val="13"/>
  </w:num>
  <w:num w:numId="5">
    <w:abstractNumId w:val="12"/>
  </w:num>
  <w:num w:numId="6">
    <w:abstractNumId w:val="17"/>
  </w:num>
  <w:num w:numId="7">
    <w:abstractNumId w:val="4"/>
  </w:num>
  <w:num w:numId="8">
    <w:abstractNumId w:val="14"/>
  </w:num>
  <w:num w:numId="9">
    <w:abstractNumId w:val="10"/>
  </w:num>
  <w:num w:numId="10">
    <w:abstractNumId w:val="3"/>
  </w:num>
  <w:num w:numId="11">
    <w:abstractNumId w:val="8"/>
  </w:num>
  <w:num w:numId="12">
    <w:abstractNumId w:val="9"/>
  </w:num>
  <w:num w:numId="13">
    <w:abstractNumId w:val="6"/>
  </w:num>
  <w:num w:numId="14">
    <w:abstractNumId w:val="1"/>
  </w:num>
  <w:num w:numId="15">
    <w:abstractNumId w:val="7"/>
  </w:num>
  <w:num w:numId="16">
    <w:abstractNumId w:val="15"/>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ocumentProtection w:edit="trackedChanges" w:enforcement="1" w:cryptProviderType="rsaFull" w:cryptAlgorithmClass="hash" w:cryptAlgorithmType="typeAny" w:cryptAlgorithmSid="4" w:cryptSpinCount="100000" w:hash="kqLcF6NRF17i62SX2eqqmuht9l8=" w:salt="UGNgMPyeLN1BaGLrGh48QQ=="/>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8B5"/>
    <w:rsid w:val="00014193"/>
    <w:rsid w:val="00016ED6"/>
    <w:rsid w:val="00036D2F"/>
    <w:rsid w:val="000551F2"/>
    <w:rsid w:val="00065A31"/>
    <w:rsid w:val="000978B5"/>
    <w:rsid w:val="000A16F1"/>
    <w:rsid w:val="000B2CB0"/>
    <w:rsid w:val="000F5229"/>
    <w:rsid w:val="001427D4"/>
    <w:rsid w:val="00146692"/>
    <w:rsid w:val="00167EE6"/>
    <w:rsid w:val="001828ED"/>
    <w:rsid w:val="00185108"/>
    <w:rsid w:val="001B7E03"/>
    <w:rsid w:val="001C4E4F"/>
    <w:rsid w:val="001D0D34"/>
    <w:rsid w:val="001F6776"/>
    <w:rsid w:val="00245F68"/>
    <w:rsid w:val="0025490F"/>
    <w:rsid w:val="00274C5C"/>
    <w:rsid w:val="002966CC"/>
    <w:rsid w:val="002A0BFA"/>
    <w:rsid w:val="002A3DDF"/>
    <w:rsid w:val="002B19EB"/>
    <w:rsid w:val="002C7777"/>
    <w:rsid w:val="002E06F6"/>
    <w:rsid w:val="002F1C03"/>
    <w:rsid w:val="00325293"/>
    <w:rsid w:val="00326D9A"/>
    <w:rsid w:val="00344E04"/>
    <w:rsid w:val="00350CF5"/>
    <w:rsid w:val="003722A5"/>
    <w:rsid w:val="003A0BBA"/>
    <w:rsid w:val="003B1537"/>
    <w:rsid w:val="003D7CE3"/>
    <w:rsid w:val="003E469A"/>
    <w:rsid w:val="003F0F7B"/>
    <w:rsid w:val="003F66F8"/>
    <w:rsid w:val="004065B6"/>
    <w:rsid w:val="0041437B"/>
    <w:rsid w:val="00427DD3"/>
    <w:rsid w:val="00437015"/>
    <w:rsid w:val="004705DF"/>
    <w:rsid w:val="00484D2F"/>
    <w:rsid w:val="00484EEF"/>
    <w:rsid w:val="00491EA1"/>
    <w:rsid w:val="00491EC5"/>
    <w:rsid w:val="004E32AD"/>
    <w:rsid w:val="004F2DDC"/>
    <w:rsid w:val="0051139A"/>
    <w:rsid w:val="0051225F"/>
    <w:rsid w:val="00521EEE"/>
    <w:rsid w:val="00527C61"/>
    <w:rsid w:val="00537FB1"/>
    <w:rsid w:val="00547804"/>
    <w:rsid w:val="00565D24"/>
    <w:rsid w:val="005835F5"/>
    <w:rsid w:val="00587742"/>
    <w:rsid w:val="005C30DC"/>
    <w:rsid w:val="005C5EB0"/>
    <w:rsid w:val="005F52F2"/>
    <w:rsid w:val="0061669A"/>
    <w:rsid w:val="00620073"/>
    <w:rsid w:val="0063692D"/>
    <w:rsid w:val="00636EDD"/>
    <w:rsid w:val="00667003"/>
    <w:rsid w:val="006967E1"/>
    <w:rsid w:val="006A24F7"/>
    <w:rsid w:val="006D6E4C"/>
    <w:rsid w:val="007028BA"/>
    <w:rsid w:val="00755CB8"/>
    <w:rsid w:val="00765047"/>
    <w:rsid w:val="0078424F"/>
    <w:rsid w:val="0079015E"/>
    <w:rsid w:val="0079685B"/>
    <w:rsid w:val="007B4CC7"/>
    <w:rsid w:val="007B4DCD"/>
    <w:rsid w:val="007B6EDD"/>
    <w:rsid w:val="007D1257"/>
    <w:rsid w:val="007E17A8"/>
    <w:rsid w:val="007F562C"/>
    <w:rsid w:val="008369A9"/>
    <w:rsid w:val="008660D5"/>
    <w:rsid w:val="008713D8"/>
    <w:rsid w:val="00874BA6"/>
    <w:rsid w:val="008A10A4"/>
    <w:rsid w:val="008A789F"/>
    <w:rsid w:val="008C00E0"/>
    <w:rsid w:val="008E1C4B"/>
    <w:rsid w:val="008E5619"/>
    <w:rsid w:val="00901D7B"/>
    <w:rsid w:val="00922478"/>
    <w:rsid w:val="00942CCE"/>
    <w:rsid w:val="009701F2"/>
    <w:rsid w:val="00981301"/>
    <w:rsid w:val="009855CB"/>
    <w:rsid w:val="00A0545C"/>
    <w:rsid w:val="00A108BC"/>
    <w:rsid w:val="00A21738"/>
    <w:rsid w:val="00A30C28"/>
    <w:rsid w:val="00A32645"/>
    <w:rsid w:val="00A4459C"/>
    <w:rsid w:val="00A51CE0"/>
    <w:rsid w:val="00A51DD1"/>
    <w:rsid w:val="00A618D2"/>
    <w:rsid w:val="00A65D86"/>
    <w:rsid w:val="00A87B03"/>
    <w:rsid w:val="00A923F5"/>
    <w:rsid w:val="00A941C3"/>
    <w:rsid w:val="00A948F4"/>
    <w:rsid w:val="00AC70B3"/>
    <w:rsid w:val="00B36532"/>
    <w:rsid w:val="00B94EC0"/>
    <w:rsid w:val="00BA5462"/>
    <w:rsid w:val="00BB21F6"/>
    <w:rsid w:val="00BD4F77"/>
    <w:rsid w:val="00BE16EB"/>
    <w:rsid w:val="00BF40D1"/>
    <w:rsid w:val="00BF7F83"/>
    <w:rsid w:val="00C04589"/>
    <w:rsid w:val="00C13889"/>
    <w:rsid w:val="00C43126"/>
    <w:rsid w:val="00C60EB5"/>
    <w:rsid w:val="00C664E5"/>
    <w:rsid w:val="00C77F90"/>
    <w:rsid w:val="00C8532D"/>
    <w:rsid w:val="00C86AEA"/>
    <w:rsid w:val="00C91AE0"/>
    <w:rsid w:val="00CE5395"/>
    <w:rsid w:val="00D67B40"/>
    <w:rsid w:val="00D91C24"/>
    <w:rsid w:val="00DA4D5F"/>
    <w:rsid w:val="00DB2734"/>
    <w:rsid w:val="00E12251"/>
    <w:rsid w:val="00E1317B"/>
    <w:rsid w:val="00E25146"/>
    <w:rsid w:val="00E40223"/>
    <w:rsid w:val="00E47252"/>
    <w:rsid w:val="00E85283"/>
    <w:rsid w:val="00EE3BC1"/>
    <w:rsid w:val="00EE679A"/>
    <w:rsid w:val="00F30483"/>
    <w:rsid w:val="00F55939"/>
    <w:rsid w:val="00FC6937"/>
    <w:rsid w:val="00FD0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66E4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B5"/>
    <w:pPr>
      <w:jc w:val="both"/>
    </w:pPr>
    <w:rPr>
      <w:rFonts w:ascii="Arial Narrow" w:eastAsia="Times New Roman" w:hAnsi="Arial Narrow" w:cs="Times New Roman"/>
      <w:sz w:val="20"/>
      <w:szCs w:val="20"/>
      <w:lang w:val="en-GB"/>
    </w:rPr>
  </w:style>
  <w:style w:type="paragraph" w:styleId="Heading1">
    <w:name w:val="heading 1"/>
    <w:basedOn w:val="Normal"/>
    <w:next w:val="Normal"/>
    <w:link w:val="Heading1Char"/>
    <w:qFormat/>
    <w:rsid w:val="000978B5"/>
    <w:pPr>
      <w:keepNext/>
      <w:jc w:val="center"/>
      <w:outlineLvl w:val="0"/>
    </w:pPr>
    <w:rPr>
      <w:rFonts w:ascii="Arial" w:hAnsi="Arial"/>
      <w:b/>
      <w:bCs/>
    </w:rPr>
  </w:style>
  <w:style w:type="paragraph" w:styleId="Heading3">
    <w:name w:val="heading 3"/>
    <w:basedOn w:val="Normal"/>
    <w:next w:val="Normal"/>
    <w:link w:val="Heading3Char"/>
    <w:qFormat/>
    <w:rsid w:val="000978B5"/>
    <w:pPr>
      <w:spacing w:before="120" w:after="60"/>
      <w:outlineLvl w:val="2"/>
    </w:pPr>
    <w:rPr>
      <w:b/>
      <w:u w:val="single"/>
    </w:rPr>
  </w:style>
  <w:style w:type="paragraph" w:styleId="Heading7">
    <w:name w:val="heading 7"/>
    <w:basedOn w:val="Normal"/>
    <w:next w:val="Normal"/>
    <w:link w:val="Heading7Char"/>
    <w:qFormat/>
    <w:rsid w:val="000978B5"/>
    <w:pPr>
      <w:keepNext/>
      <w:spacing w:before="60" w:after="60"/>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8B5"/>
    <w:rPr>
      <w:rFonts w:ascii="Arial" w:eastAsia="Times New Roman" w:hAnsi="Arial" w:cs="Times New Roman"/>
      <w:b/>
      <w:bCs/>
      <w:sz w:val="20"/>
      <w:szCs w:val="20"/>
      <w:lang w:val="en-GB"/>
    </w:rPr>
  </w:style>
  <w:style w:type="character" w:customStyle="1" w:styleId="Heading3Char">
    <w:name w:val="Heading 3 Char"/>
    <w:basedOn w:val="DefaultParagraphFont"/>
    <w:link w:val="Heading3"/>
    <w:rsid w:val="000978B5"/>
    <w:rPr>
      <w:rFonts w:ascii="Arial Narrow" w:eastAsia="Times New Roman" w:hAnsi="Arial Narrow" w:cs="Times New Roman"/>
      <w:b/>
      <w:sz w:val="20"/>
      <w:szCs w:val="20"/>
      <w:u w:val="single"/>
      <w:lang w:val="en-GB"/>
    </w:rPr>
  </w:style>
  <w:style w:type="character" w:customStyle="1" w:styleId="Heading7Char">
    <w:name w:val="Heading 7 Char"/>
    <w:basedOn w:val="DefaultParagraphFont"/>
    <w:link w:val="Heading7"/>
    <w:rsid w:val="000978B5"/>
    <w:rPr>
      <w:rFonts w:ascii="Arial Narrow" w:eastAsia="Times New Roman" w:hAnsi="Arial Narrow" w:cs="Times New Roman"/>
      <w:b/>
      <w:bCs/>
      <w:sz w:val="22"/>
      <w:szCs w:val="20"/>
      <w:lang w:val="en-GB"/>
    </w:rPr>
  </w:style>
  <w:style w:type="paragraph" w:styleId="Header">
    <w:name w:val="header"/>
    <w:basedOn w:val="Normal"/>
    <w:link w:val="HeaderChar"/>
    <w:rsid w:val="000978B5"/>
    <w:pPr>
      <w:widowControl w:val="0"/>
      <w:tabs>
        <w:tab w:val="center" w:pos="4320"/>
        <w:tab w:val="right" w:pos="8640"/>
      </w:tabs>
    </w:pPr>
    <w:rPr>
      <w:rFonts w:ascii="Times New Roman" w:hAnsi="Times New Roman"/>
    </w:rPr>
  </w:style>
  <w:style w:type="character" w:customStyle="1" w:styleId="HeaderChar">
    <w:name w:val="Header Char"/>
    <w:basedOn w:val="DefaultParagraphFont"/>
    <w:link w:val="Header"/>
    <w:rsid w:val="000978B5"/>
    <w:rPr>
      <w:rFonts w:ascii="Times New Roman" w:eastAsia="Times New Roman" w:hAnsi="Times New Roman" w:cs="Times New Roman"/>
      <w:sz w:val="20"/>
      <w:szCs w:val="20"/>
      <w:lang w:val="en-GB"/>
    </w:rPr>
  </w:style>
  <w:style w:type="paragraph" w:styleId="Footer">
    <w:name w:val="footer"/>
    <w:basedOn w:val="Normal"/>
    <w:link w:val="FooterChar"/>
    <w:rsid w:val="000978B5"/>
    <w:pPr>
      <w:widowControl w:val="0"/>
      <w:tabs>
        <w:tab w:val="center" w:pos="4320"/>
        <w:tab w:val="right" w:pos="8640"/>
      </w:tabs>
    </w:pPr>
    <w:rPr>
      <w:rFonts w:ascii="Times New Roman" w:hAnsi="Times New Roman"/>
    </w:rPr>
  </w:style>
  <w:style w:type="character" w:customStyle="1" w:styleId="FooterChar">
    <w:name w:val="Footer Char"/>
    <w:basedOn w:val="DefaultParagraphFont"/>
    <w:link w:val="Footer"/>
    <w:rsid w:val="000978B5"/>
    <w:rPr>
      <w:rFonts w:ascii="Times New Roman" w:eastAsia="Times New Roman" w:hAnsi="Times New Roman" w:cs="Times New Roman"/>
      <w:sz w:val="20"/>
      <w:szCs w:val="20"/>
      <w:lang w:val="en-GB"/>
    </w:rPr>
  </w:style>
  <w:style w:type="paragraph" w:styleId="Title">
    <w:name w:val="Title"/>
    <w:basedOn w:val="Normal"/>
    <w:link w:val="TitleChar"/>
    <w:qFormat/>
    <w:rsid w:val="000978B5"/>
    <w:pPr>
      <w:widowControl w:val="0"/>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0978B5"/>
    <w:rPr>
      <w:rFonts w:ascii="Arial" w:eastAsia="Times New Roman" w:hAnsi="Arial" w:cs="Times New Roman"/>
      <w:b/>
      <w:kern w:val="28"/>
      <w:sz w:val="32"/>
      <w:szCs w:val="20"/>
      <w:lang w:val="en-GB"/>
    </w:rPr>
  </w:style>
  <w:style w:type="paragraph" w:styleId="ListParagraph">
    <w:name w:val="List Paragraph"/>
    <w:basedOn w:val="Normal"/>
    <w:uiPriority w:val="34"/>
    <w:qFormat/>
    <w:rsid w:val="000978B5"/>
    <w:pPr>
      <w:ind w:left="720"/>
      <w:contextualSpacing/>
    </w:pPr>
  </w:style>
  <w:style w:type="paragraph" w:customStyle="1" w:styleId="ColorfulList-Accent11">
    <w:name w:val="Colorful List - Accent 11"/>
    <w:basedOn w:val="Normal"/>
    <w:uiPriority w:val="34"/>
    <w:qFormat/>
    <w:rsid w:val="000978B5"/>
    <w:pPr>
      <w:ind w:left="720"/>
      <w:contextualSpacing/>
    </w:pPr>
    <w:rPr>
      <w:rFonts w:eastAsia="Calibri"/>
    </w:rPr>
  </w:style>
  <w:style w:type="paragraph" w:styleId="BodyText2">
    <w:name w:val="Body Text 2"/>
    <w:basedOn w:val="Normal"/>
    <w:link w:val="BodyText2Char"/>
    <w:uiPriority w:val="99"/>
    <w:unhideWhenUsed/>
    <w:rsid w:val="000978B5"/>
    <w:pPr>
      <w:spacing w:after="120" w:line="480" w:lineRule="auto"/>
    </w:pPr>
  </w:style>
  <w:style w:type="character" w:customStyle="1" w:styleId="BodyText2Char">
    <w:name w:val="Body Text 2 Char"/>
    <w:basedOn w:val="DefaultParagraphFont"/>
    <w:link w:val="BodyText2"/>
    <w:uiPriority w:val="99"/>
    <w:rsid w:val="000978B5"/>
    <w:rPr>
      <w:rFonts w:ascii="Arial Narrow" w:eastAsia="Times New Roman" w:hAnsi="Arial Narrow" w:cs="Times New Roman"/>
      <w:sz w:val="20"/>
      <w:szCs w:val="20"/>
      <w:lang w:val="en-GB"/>
    </w:rPr>
  </w:style>
  <w:style w:type="paragraph" w:styleId="BalloonText">
    <w:name w:val="Balloon Text"/>
    <w:basedOn w:val="Normal"/>
    <w:link w:val="BalloonTextChar"/>
    <w:uiPriority w:val="99"/>
    <w:semiHidden/>
    <w:unhideWhenUsed/>
    <w:rsid w:val="000978B5"/>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8B5"/>
    <w:rPr>
      <w:rFonts w:ascii="Lucida Grande" w:eastAsia="Times New Roman" w:hAnsi="Lucida Grande" w:cs="Times New Roman"/>
      <w:sz w:val="18"/>
      <w:szCs w:val="18"/>
      <w:lang w:val="en-GB"/>
    </w:rPr>
  </w:style>
  <w:style w:type="paragraph" w:styleId="NormalWeb">
    <w:name w:val="Normal (Web)"/>
    <w:basedOn w:val="Normal"/>
    <w:uiPriority w:val="99"/>
    <w:unhideWhenUsed/>
    <w:rsid w:val="000978B5"/>
    <w:pPr>
      <w:spacing w:before="100" w:beforeAutospacing="1" w:after="100" w:afterAutospacing="1"/>
      <w:jc w:val="left"/>
    </w:pPr>
    <w:rPr>
      <w:rFonts w:ascii="Times" w:eastAsiaTheme="minorHAnsi" w:hAnsi="Times"/>
      <w:lang w:val="en-US"/>
    </w:rPr>
  </w:style>
  <w:style w:type="character" w:styleId="CommentReference">
    <w:name w:val="annotation reference"/>
    <w:basedOn w:val="DefaultParagraphFont"/>
    <w:uiPriority w:val="99"/>
    <w:semiHidden/>
    <w:unhideWhenUsed/>
    <w:rsid w:val="00FC6937"/>
    <w:rPr>
      <w:sz w:val="18"/>
      <w:szCs w:val="18"/>
    </w:rPr>
  </w:style>
  <w:style w:type="paragraph" w:styleId="CommentText">
    <w:name w:val="annotation text"/>
    <w:basedOn w:val="Normal"/>
    <w:link w:val="CommentTextChar"/>
    <w:uiPriority w:val="99"/>
    <w:semiHidden/>
    <w:unhideWhenUsed/>
    <w:rsid w:val="00FC6937"/>
    <w:rPr>
      <w:sz w:val="24"/>
      <w:szCs w:val="24"/>
    </w:rPr>
  </w:style>
  <w:style w:type="character" w:customStyle="1" w:styleId="CommentTextChar">
    <w:name w:val="Comment Text Char"/>
    <w:basedOn w:val="DefaultParagraphFont"/>
    <w:link w:val="CommentText"/>
    <w:uiPriority w:val="99"/>
    <w:semiHidden/>
    <w:rsid w:val="00FC6937"/>
    <w:rPr>
      <w:rFonts w:ascii="Arial Narrow" w:eastAsia="Times New Roman" w:hAnsi="Arial Narrow" w:cs="Times New Roman"/>
      <w:lang w:val="en-GB"/>
    </w:rPr>
  </w:style>
  <w:style w:type="paragraph" w:styleId="CommentSubject">
    <w:name w:val="annotation subject"/>
    <w:basedOn w:val="CommentText"/>
    <w:next w:val="CommentText"/>
    <w:link w:val="CommentSubjectChar"/>
    <w:uiPriority w:val="99"/>
    <w:semiHidden/>
    <w:unhideWhenUsed/>
    <w:rsid w:val="00FC6937"/>
    <w:rPr>
      <w:b/>
      <w:bCs/>
      <w:sz w:val="20"/>
      <w:szCs w:val="20"/>
    </w:rPr>
  </w:style>
  <w:style w:type="character" w:customStyle="1" w:styleId="CommentSubjectChar">
    <w:name w:val="Comment Subject Char"/>
    <w:basedOn w:val="CommentTextChar"/>
    <w:link w:val="CommentSubject"/>
    <w:uiPriority w:val="99"/>
    <w:semiHidden/>
    <w:rsid w:val="00FC6937"/>
    <w:rPr>
      <w:rFonts w:ascii="Arial Narrow" w:eastAsia="Times New Roman" w:hAnsi="Arial Narrow" w:cs="Times New Roman"/>
      <w:b/>
      <w:bCs/>
      <w:sz w:val="20"/>
      <w:szCs w:val="20"/>
      <w:lang w:val="en-GB"/>
    </w:rPr>
  </w:style>
  <w:style w:type="paragraph" w:styleId="BodyText">
    <w:name w:val="Body Text"/>
    <w:basedOn w:val="Normal"/>
    <w:link w:val="BodyTextChar"/>
    <w:uiPriority w:val="99"/>
    <w:unhideWhenUsed/>
    <w:rsid w:val="00E25146"/>
    <w:pPr>
      <w:spacing w:after="120"/>
    </w:pPr>
  </w:style>
  <w:style w:type="character" w:customStyle="1" w:styleId="BodyTextChar">
    <w:name w:val="Body Text Char"/>
    <w:basedOn w:val="DefaultParagraphFont"/>
    <w:link w:val="BodyText"/>
    <w:uiPriority w:val="99"/>
    <w:rsid w:val="00E25146"/>
    <w:rPr>
      <w:rFonts w:ascii="Arial Narrow" w:eastAsia="Times New Roman" w:hAnsi="Arial Narrow" w:cs="Times New Roman"/>
      <w:sz w:val="20"/>
      <w:szCs w:val="20"/>
      <w:lang w:val="en-GB"/>
    </w:rPr>
  </w:style>
  <w:style w:type="paragraph" w:styleId="ListNumber">
    <w:name w:val="List Number"/>
    <w:basedOn w:val="List"/>
    <w:rsid w:val="00E25146"/>
    <w:pPr>
      <w:numPr>
        <w:numId w:val="4"/>
      </w:numPr>
      <w:tabs>
        <w:tab w:val="clear" w:pos="627"/>
        <w:tab w:val="num" w:pos="360"/>
        <w:tab w:val="num" w:pos="924"/>
      </w:tabs>
      <w:spacing w:after="120" w:line="240" w:lineRule="atLeast"/>
      <w:ind w:left="927"/>
      <w:contextualSpacing w:val="0"/>
      <w:jc w:val="left"/>
    </w:pPr>
    <w:rPr>
      <w:rFonts w:ascii="Arial" w:hAnsi="Arial"/>
      <w:color w:val="333333"/>
      <w:spacing w:val="-5"/>
      <w:sz w:val="18"/>
      <w:szCs w:val="18"/>
    </w:rPr>
  </w:style>
  <w:style w:type="paragraph" w:styleId="List">
    <w:name w:val="List"/>
    <w:basedOn w:val="Normal"/>
    <w:uiPriority w:val="99"/>
    <w:semiHidden/>
    <w:unhideWhenUsed/>
    <w:rsid w:val="00E25146"/>
    <w:pPr>
      <w:ind w:left="360" w:hanging="360"/>
      <w:contextualSpacing/>
    </w:pPr>
  </w:style>
  <w:style w:type="paragraph" w:styleId="Revision">
    <w:name w:val="Revision"/>
    <w:hidden/>
    <w:uiPriority w:val="99"/>
    <w:semiHidden/>
    <w:rsid w:val="00350CF5"/>
    <w:rPr>
      <w:rFonts w:ascii="Arial Narrow" w:eastAsia="Times New Roman" w:hAnsi="Arial Narrow" w:cs="Times New Roman"/>
      <w:sz w:val="20"/>
      <w:szCs w:val="20"/>
      <w:lang w:val="en-GB"/>
    </w:rPr>
  </w:style>
  <w:style w:type="paragraph" w:customStyle="1" w:styleId="normal0">
    <w:name w:val="normal"/>
    <w:rsid w:val="00C13889"/>
    <w:pPr>
      <w:jc w:val="both"/>
    </w:pPr>
    <w:rPr>
      <w:rFonts w:ascii="Arial Narrow" w:eastAsia="Arial Narrow" w:hAnsi="Arial Narrow" w:cs="Arial Narrow"/>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B5"/>
    <w:pPr>
      <w:jc w:val="both"/>
    </w:pPr>
    <w:rPr>
      <w:rFonts w:ascii="Arial Narrow" w:eastAsia="Times New Roman" w:hAnsi="Arial Narrow" w:cs="Times New Roman"/>
      <w:sz w:val="20"/>
      <w:szCs w:val="20"/>
      <w:lang w:val="en-GB"/>
    </w:rPr>
  </w:style>
  <w:style w:type="paragraph" w:styleId="Heading1">
    <w:name w:val="heading 1"/>
    <w:basedOn w:val="Normal"/>
    <w:next w:val="Normal"/>
    <w:link w:val="Heading1Char"/>
    <w:qFormat/>
    <w:rsid w:val="000978B5"/>
    <w:pPr>
      <w:keepNext/>
      <w:jc w:val="center"/>
      <w:outlineLvl w:val="0"/>
    </w:pPr>
    <w:rPr>
      <w:rFonts w:ascii="Arial" w:hAnsi="Arial"/>
      <w:b/>
      <w:bCs/>
    </w:rPr>
  </w:style>
  <w:style w:type="paragraph" w:styleId="Heading3">
    <w:name w:val="heading 3"/>
    <w:basedOn w:val="Normal"/>
    <w:next w:val="Normal"/>
    <w:link w:val="Heading3Char"/>
    <w:qFormat/>
    <w:rsid w:val="000978B5"/>
    <w:pPr>
      <w:spacing w:before="120" w:after="60"/>
      <w:outlineLvl w:val="2"/>
    </w:pPr>
    <w:rPr>
      <w:b/>
      <w:u w:val="single"/>
    </w:rPr>
  </w:style>
  <w:style w:type="paragraph" w:styleId="Heading7">
    <w:name w:val="heading 7"/>
    <w:basedOn w:val="Normal"/>
    <w:next w:val="Normal"/>
    <w:link w:val="Heading7Char"/>
    <w:qFormat/>
    <w:rsid w:val="000978B5"/>
    <w:pPr>
      <w:keepNext/>
      <w:spacing w:before="60" w:after="60"/>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8B5"/>
    <w:rPr>
      <w:rFonts w:ascii="Arial" w:eastAsia="Times New Roman" w:hAnsi="Arial" w:cs="Times New Roman"/>
      <w:b/>
      <w:bCs/>
      <w:sz w:val="20"/>
      <w:szCs w:val="20"/>
      <w:lang w:val="en-GB"/>
    </w:rPr>
  </w:style>
  <w:style w:type="character" w:customStyle="1" w:styleId="Heading3Char">
    <w:name w:val="Heading 3 Char"/>
    <w:basedOn w:val="DefaultParagraphFont"/>
    <w:link w:val="Heading3"/>
    <w:rsid w:val="000978B5"/>
    <w:rPr>
      <w:rFonts w:ascii="Arial Narrow" w:eastAsia="Times New Roman" w:hAnsi="Arial Narrow" w:cs="Times New Roman"/>
      <w:b/>
      <w:sz w:val="20"/>
      <w:szCs w:val="20"/>
      <w:u w:val="single"/>
      <w:lang w:val="en-GB"/>
    </w:rPr>
  </w:style>
  <w:style w:type="character" w:customStyle="1" w:styleId="Heading7Char">
    <w:name w:val="Heading 7 Char"/>
    <w:basedOn w:val="DefaultParagraphFont"/>
    <w:link w:val="Heading7"/>
    <w:rsid w:val="000978B5"/>
    <w:rPr>
      <w:rFonts w:ascii="Arial Narrow" w:eastAsia="Times New Roman" w:hAnsi="Arial Narrow" w:cs="Times New Roman"/>
      <w:b/>
      <w:bCs/>
      <w:sz w:val="22"/>
      <w:szCs w:val="20"/>
      <w:lang w:val="en-GB"/>
    </w:rPr>
  </w:style>
  <w:style w:type="paragraph" w:styleId="Header">
    <w:name w:val="header"/>
    <w:basedOn w:val="Normal"/>
    <w:link w:val="HeaderChar"/>
    <w:rsid w:val="000978B5"/>
    <w:pPr>
      <w:widowControl w:val="0"/>
      <w:tabs>
        <w:tab w:val="center" w:pos="4320"/>
        <w:tab w:val="right" w:pos="8640"/>
      </w:tabs>
    </w:pPr>
    <w:rPr>
      <w:rFonts w:ascii="Times New Roman" w:hAnsi="Times New Roman"/>
    </w:rPr>
  </w:style>
  <w:style w:type="character" w:customStyle="1" w:styleId="HeaderChar">
    <w:name w:val="Header Char"/>
    <w:basedOn w:val="DefaultParagraphFont"/>
    <w:link w:val="Header"/>
    <w:rsid w:val="000978B5"/>
    <w:rPr>
      <w:rFonts w:ascii="Times New Roman" w:eastAsia="Times New Roman" w:hAnsi="Times New Roman" w:cs="Times New Roman"/>
      <w:sz w:val="20"/>
      <w:szCs w:val="20"/>
      <w:lang w:val="en-GB"/>
    </w:rPr>
  </w:style>
  <w:style w:type="paragraph" w:styleId="Footer">
    <w:name w:val="footer"/>
    <w:basedOn w:val="Normal"/>
    <w:link w:val="FooterChar"/>
    <w:rsid w:val="000978B5"/>
    <w:pPr>
      <w:widowControl w:val="0"/>
      <w:tabs>
        <w:tab w:val="center" w:pos="4320"/>
        <w:tab w:val="right" w:pos="8640"/>
      </w:tabs>
    </w:pPr>
    <w:rPr>
      <w:rFonts w:ascii="Times New Roman" w:hAnsi="Times New Roman"/>
    </w:rPr>
  </w:style>
  <w:style w:type="character" w:customStyle="1" w:styleId="FooterChar">
    <w:name w:val="Footer Char"/>
    <w:basedOn w:val="DefaultParagraphFont"/>
    <w:link w:val="Footer"/>
    <w:rsid w:val="000978B5"/>
    <w:rPr>
      <w:rFonts w:ascii="Times New Roman" w:eastAsia="Times New Roman" w:hAnsi="Times New Roman" w:cs="Times New Roman"/>
      <w:sz w:val="20"/>
      <w:szCs w:val="20"/>
      <w:lang w:val="en-GB"/>
    </w:rPr>
  </w:style>
  <w:style w:type="paragraph" w:styleId="Title">
    <w:name w:val="Title"/>
    <w:basedOn w:val="Normal"/>
    <w:link w:val="TitleChar"/>
    <w:qFormat/>
    <w:rsid w:val="000978B5"/>
    <w:pPr>
      <w:widowControl w:val="0"/>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0978B5"/>
    <w:rPr>
      <w:rFonts w:ascii="Arial" w:eastAsia="Times New Roman" w:hAnsi="Arial" w:cs="Times New Roman"/>
      <w:b/>
      <w:kern w:val="28"/>
      <w:sz w:val="32"/>
      <w:szCs w:val="20"/>
      <w:lang w:val="en-GB"/>
    </w:rPr>
  </w:style>
  <w:style w:type="paragraph" w:styleId="ListParagraph">
    <w:name w:val="List Paragraph"/>
    <w:basedOn w:val="Normal"/>
    <w:uiPriority w:val="34"/>
    <w:qFormat/>
    <w:rsid w:val="000978B5"/>
    <w:pPr>
      <w:ind w:left="720"/>
      <w:contextualSpacing/>
    </w:pPr>
  </w:style>
  <w:style w:type="paragraph" w:customStyle="1" w:styleId="ColorfulList-Accent11">
    <w:name w:val="Colorful List - Accent 11"/>
    <w:basedOn w:val="Normal"/>
    <w:uiPriority w:val="34"/>
    <w:qFormat/>
    <w:rsid w:val="000978B5"/>
    <w:pPr>
      <w:ind w:left="720"/>
      <w:contextualSpacing/>
    </w:pPr>
    <w:rPr>
      <w:rFonts w:eastAsia="Calibri"/>
    </w:rPr>
  </w:style>
  <w:style w:type="paragraph" w:styleId="BodyText2">
    <w:name w:val="Body Text 2"/>
    <w:basedOn w:val="Normal"/>
    <w:link w:val="BodyText2Char"/>
    <w:uiPriority w:val="99"/>
    <w:unhideWhenUsed/>
    <w:rsid w:val="000978B5"/>
    <w:pPr>
      <w:spacing w:after="120" w:line="480" w:lineRule="auto"/>
    </w:pPr>
  </w:style>
  <w:style w:type="character" w:customStyle="1" w:styleId="BodyText2Char">
    <w:name w:val="Body Text 2 Char"/>
    <w:basedOn w:val="DefaultParagraphFont"/>
    <w:link w:val="BodyText2"/>
    <w:uiPriority w:val="99"/>
    <w:rsid w:val="000978B5"/>
    <w:rPr>
      <w:rFonts w:ascii="Arial Narrow" w:eastAsia="Times New Roman" w:hAnsi="Arial Narrow" w:cs="Times New Roman"/>
      <w:sz w:val="20"/>
      <w:szCs w:val="20"/>
      <w:lang w:val="en-GB"/>
    </w:rPr>
  </w:style>
  <w:style w:type="paragraph" w:styleId="BalloonText">
    <w:name w:val="Balloon Text"/>
    <w:basedOn w:val="Normal"/>
    <w:link w:val="BalloonTextChar"/>
    <w:uiPriority w:val="99"/>
    <w:semiHidden/>
    <w:unhideWhenUsed/>
    <w:rsid w:val="000978B5"/>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8B5"/>
    <w:rPr>
      <w:rFonts w:ascii="Lucida Grande" w:eastAsia="Times New Roman" w:hAnsi="Lucida Grande" w:cs="Times New Roman"/>
      <w:sz w:val="18"/>
      <w:szCs w:val="18"/>
      <w:lang w:val="en-GB"/>
    </w:rPr>
  </w:style>
  <w:style w:type="paragraph" w:styleId="NormalWeb">
    <w:name w:val="Normal (Web)"/>
    <w:basedOn w:val="Normal"/>
    <w:uiPriority w:val="99"/>
    <w:unhideWhenUsed/>
    <w:rsid w:val="000978B5"/>
    <w:pPr>
      <w:spacing w:before="100" w:beforeAutospacing="1" w:after="100" w:afterAutospacing="1"/>
      <w:jc w:val="left"/>
    </w:pPr>
    <w:rPr>
      <w:rFonts w:ascii="Times" w:eastAsiaTheme="minorHAnsi" w:hAnsi="Times"/>
      <w:lang w:val="en-US"/>
    </w:rPr>
  </w:style>
  <w:style w:type="character" w:styleId="CommentReference">
    <w:name w:val="annotation reference"/>
    <w:basedOn w:val="DefaultParagraphFont"/>
    <w:uiPriority w:val="99"/>
    <w:semiHidden/>
    <w:unhideWhenUsed/>
    <w:rsid w:val="00FC6937"/>
    <w:rPr>
      <w:sz w:val="18"/>
      <w:szCs w:val="18"/>
    </w:rPr>
  </w:style>
  <w:style w:type="paragraph" w:styleId="CommentText">
    <w:name w:val="annotation text"/>
    <w:basedOn w:val="Normal"/>
    <w:link w:val="CommentTextChar"/>
    <w:uiPriority w:val="99"/>
    <w:semiHidden/>
    <w:unhideWhenUsed/>
    <w:rsid w:val="00FC6937"/>
    <w:rPr>
      <w:sz w:val="24"/>
      <w:szCs w:val="24"/>
    </w:rPr>
  </w:style>
  <w:style w:type="character" w:customStyle="1" w:styleId="CommentTextChar">
    <w:name w:val="Comment Text Char"/>
    <w:basedOn w:val="DefaultParagraphFont"/>
    <w:link w:val="CommentText"/>
    <w:uiPriority w:val="99"/>
    <w:semiHidden/>
    <w:rsid w:val="00FC6937"/>
    <w:rPr>
      <w:rFonts w:ascii="Arial Narrow" w:eastAsia="Times New Roman" w:hAnsi="Arial Narrow" w:cs="Times New Roman"/>
      <w:lang w:val="en-GB"/>
    </w:rPr>
  </w:style>
  <w:style w:type="paragraph" w:styleId="CommentSubject">
    <w:name w:val="annotation subject"/>
    <w:basedOn w:val="CommentText"/>
    <w:next w:val="CommentText"/>
    <w:link w:val="CommentSubjectChar"/>
    <w:uiPriority w:val="99"/>
    <w:semiHidden/>
    <w:unhideWhenUsed/>
    <w:rsid w:val="00FC6937"/>
    <w:rPr>
      <w:b/>
      <w:bCs/>
      <w:sz w:val="20"/>
      <w:szCs w:val="20"/>
    </w:rPr>
  </w:style>
  <w:style w:type="character" w:customStyle="1" w:styleId="CommentSubjectChar">
    <w:name w:val="Comment Subject Char"/>
    <w:basedOn w:val="CommentTextChar"/>
    <w:link w:val="CommentSubject"/>
    <w:uiPriority w:val="99"/>
    <w:semiHidden/>
    <w:rsid w:val="00FC6937"/>
    <w:rPr>
      <w:rFonts w:ascii="Arial Narrow" w:eastAsia="Times New Roman" w:hAnsi="Arial Narrow" w:cs="Times New Roman"/>
      <w:b/>
      <w:bCs/>
      <w:sz w:val="20"/>
      <w:szCs w:val="20"/>
      <w:lang w:val="en-GB"/>
    </w:rPr>
  </w:style>
  <w:style w:type="paragraph" w:styleId="BodyText">
    <w:name w:val="Body Text"/>
    <w:basedOn w:val="Normal"/>
    <w:link w:val="BodyTextChar"/>
    <w:uiPriority w:val="99"/>
    <w:unhideWhenUsed/>
    <w:rsid w:val="00E25146"/>
    <w:pPr>
      <w:spacing w:after="120"/>
    </w:pPr>
  </w:style>
  <w:style w:type="character" w:customStyle="1" w:styleId="BodyTextChar">
    <w:name w:val="Body Text Char"/>
    <w:basedOn w:val="DefaultParagraphFont"/>
    <w:link w:val="BodyText"/>
    <w:uiPriority w:val="99"/>
    <w:rsid w:val="00E25146"/>
    <w:rPr>
      <w:rFonts w:ascii="Arial Narrow" w:eastAsia="Times New Roman" w:hAnsi="Arial Narrow" w:cs="Times New Roman"/>
      <w:sz w:val="20"/>
      <w:szCs w:val="20"/>
      <w:lang w:val="en-GB"/>
    </w:rPr>
  </w:style>
  <w:style w:type="paragraph" w:styleId="ListNumber">
    <w:name w:val="List Number"/>
    <w:basedOn w:val="List"/>
    <w:rsid w:val="00E25146"/>
    <w:pPr>
      <w:numPr>
        <w:numId w:val="4"/>
      </w:numPr>
      <w:tabs>
        <w:tab w:val="clear" w:pos="627"/>
        <w:tab w:val="num" w:pos="360"/>
        <w:tab w:val="num" w:pos="924"/>
      </w:tabs>
      <w:spacing w:after="120" w:line="240" w:lineRule="atLeast"/>
      <w:ind w:left="927"/>
      <w:contextualSpacing w:val="0"/>
      <w:jc w:val="left"/>
    </w:pPr>
    <w:rPr>
      <w:rFonts w:ascii="Arial" w:hAnsi="Arial"/>
      <w:color w:val="333333"/>
      <w:spacing w:val="-5"/>
      <w:sz w:val="18"/>
      <w:szCs w:val="18"/>
    </w:rPr>
  </w:style>
  <w:style w:type="paragraph" w:styleId="List">
    <w:name w:val="List"/>
    <w:basedOn w:val="Normal"/>
    <w:uiPriority w:val="99"/>
    <w:semiHidden/>
    <w:unhideWhenUsed/>
    <w:rsid w:val="00E25146"/>
    <w:pPr>
      <w:ind w:left="360" w:hanging="360"/>
      <w:contextualSpacing/>
    </w:pPr>
  </w:style>
  <w:style w:type="paragraph" w:styleId="Revision">
    <w:name w:val="Revision"/>
    <w:hidden/>
    <w:uiPriority w:val="99"/>
    <w:semiHidden/>
    <w:rsid w:val="00350CF5"/>
    <w:rPr>
      <w:rFonts w:ascii="Arial Narrow" w:eastAsia="Times New Roman" w:hAnsi="Arial Narrow" w:cs="Times New Roman"/>
      <w:sz w:val="20"/>
      <w:szCs w:val="20"/>
      <w:lang w:val="en-GB"/>
    </w:rPr>
  </w:style>
  <w:style w:type="paragraph" w:customStyle="1" w:styleId="normal0">
    <w:name w:val="normal"/>
    <w:rsid w:val="00C13889"/>
    <w:pPr>
      <w:jc w:val="both"/>
    </w:pPr>
    <w:rPr>
      <w:rFonts w:ascii="Arial Narrow" w:eastAsia="Arial Narrow" w:hAnsi="Arial Narrow" w:cs="Arial Narro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60955">
      <w:bodyDiv w:val="1"/>
      <w:marLeft w:val="0"/>
      <w:marRight w:val="0"/>
      <w:marTop w:val="0"/>
      <w:marBottom w:val="0"/>
      <w:divBdr>
        <w:top w:val="none" w:sz="0" w:space="0" w:color="auto"/>
        <w:left w:val="none" w:sz="0" w:space="0" w:color="auto"/>
        <w:bottom w:val="none" w:sz="0" w:space="0" w:color="auto"/>
        <w:right w:val="none" w:sz="0" w:space="0" w:color="auto"/>
      </w:divBdr>
    </w:div>
    <w:div w:id="653922655">
      <w:bodyDiv w:val="1"/>
      <w:marLeft w:val="0"/>
      <w:marRight w:val="0"/>
      <w:marTop w:val="0"/>
      <w:marBottom w:val="0"/>
      <w:divBdr>
        <w:top w:val="none" w:sz="0" w:space="0" w:color="auto"/>
        <w:left w:val="none" w:sz="0" w:space="0" w:color="auto"/>
        <w:bottom w:val="none" w:sz="0" w:space="0" w:color="auto"/>
        <w:right w:val="none" w:sz="0" w:space="0" w:color="auto"/>
      </w:divBdr>
    </w:div>
    <w:div w:id="872380964">
      <w:bodyDiv w:val="1"/>
      <w:marLeft w:val="0"/>
      <w:marRight w:val="0"/>
      <w:marTop w:val="0"/>
      <w:marBottom w:val="0"/>
      <w:divBdr>
        <w:top w:val="none" w:sz="0" w:space="0" w:color="auto"/>
        <w:left w:val="none" w:sz="0" w:space="0" w:color="auto"/>
        <w:bottom w:val="none" w:sz="0" w:space="0" w:color="auto"/>
        <w:right w:val="none" w:sz="0" w:space="0" w:color="auto"/>
      </w:divBdr>
    </w:div>
    <w:div w:id="903560656">
      <w:bodyDiv w:val="1"/>
      <w:marLeft w:val="0"/>
      <w:marRight w:val="0"/>
      <w:marTop w:val="0"/>
      <w:marBottom w:val="0"/>
      <w:divBdr>
        <w:top w:val="none" w:sz="0" w:space="0" w:color="auto"/>
        <w:left w:val="none" w:sz="0" w:space="0" w:color="auto"/>
        <w:bottom w:val="none" w:sz="0" w:space="0" w:color="auto"/>
        <w:right w:val="none" w:sz="0" w:space="0" w:color="auto"/>
      </w:divBdr>
    </w:div>
    <w:div w:id="1073506977">
      <w:bodyDiv w:val="1"/>
      <w:marLeft w:val="0"/>
      <w:marRight w:val="0"/>
      <w:marTop w:val="0"/>
      <w:marBottom w:val="0"/>
      <w:divBdr>
        <w:top w:val="none" w:sz="0" w:space="0" w:color="auto"/>
        <w:left w:val="none" w:sz="0" w:space="0" w:color="auto"/>
        <w:bottom w:val="none" w:sz="0" w:space="0" w:color="auto"/>
        <w:right w:val="none" w:sz="0" w:space="0" w:color="auto"/>
      </w:divBdr>
    </w:div>
    <w:div w:id="1087000954">
      <w:bodyDiv w:val="1"/>
      <w:marLeft w:val="0"/>
      <w:marRight w:val="0"/>
      <w:marTop w:val="0"/>
      <w:marBottom w:val="0"/>
      <w:divBdr>
        <w:top w:val="none" w:sz="0" w:space="0" w:color="auto"/>
        <w:left w:val="none" w:sz="0" w:space="0" w:color="auto"/>
        <w:bottom w:val="none" w:sz="0" w:space="0" w:color="auto"/>
        <w:right w:val="none" w:sz="0" w:space="0" w:color="auto"/>
      </w:divBdr>
    </w:div>
    <w:div w:id="1122268060">
      <w:bodyDiv w:val="1"/>
      <w:marLeft w:val="0"/>
      <w:marRight w:val="0"/>
      <w:marTop w:val="0"/>
      <w:marBottom w:val="0"/>
      <w:divBdr>
        <w:top w:val="none" w:sz="0" w:space="0" w:color="auto"/>
        <w:left w:val="none" w:sz="0" w:space="0" w:color="auto"/>
        <w:bottom w:val="none" w:sz="0" w:space="0" w:color="auto"/>
        <w:right w:val="none" w:sz="0" w:space="0" w:color="auto"/>
      </w:divBdr>
    </w:div>
    <w:div w:id="1151023858">
      <w:bodyDiv w:val="1"/>
      <w:marLeft w:val="0"/>
      <w:marRight w:val="0"/>
      <w:marTop w:val="0"/>
      <w:marBottom w:val="0"/>
      <w:divBdr>
        <w:top w:val="none" w:sz="0" w:space="0" w:color="auto"/>
        <w:left w:val="none" w:sz="0" w:space="0" w:color="auto"/>
        <w:bottom w:val="none" w:sz="0" w:space="0" w:color="auto"/>
        <w:right w:val="none" w:sz="0" w:space="0" w:color="auto"/>
      </w:divBdr>
    </w:div>
    <w:div w:id="1160580966">
      <w:bodyDiv w:val="1"/>
      <w:marLeft w:val="0"/>
      <w:marRight w:val="0"/>
      <w:marTop w:val="0"/>
      <w:marBottom w:val="0"/>
      <w:divBdr>
        <w:top w:val="none" w:sz="0" w:space="0" w:color="auto"/>
        <w:left w:val="none" w:sz="0" w:space="0" w:color="auto"/>
        <w:bottom w:val="none" w:sz="0" w:space="0" w:color="auto"/>
        <w:right w:val="none" w:sz="0" w:space="0" w:color="auto"/>
      </w:divBdr>
    </w:div>
    <w:div w:id="1336298873">
      <w:bodyDiv w:val="1"/>
      <w:marLeft w:val="0"/>
      <w:marRight w:val="0"/>
      <w:marTop w:val="0"/>
      <w:marBottom w:val="0"/>
      <w:divBdr>
        <w:top w:val="none" w:sz="0" w:space="0" w:color="auto"/>
        <w:left w:val="none" w:sz="0" w:space="0" w:color="auto"/>
        <w:bottom w:val="none" w:sz="0" w:space="0" w:color="auto"/>
        <w:right w:val="none" w:sz="0" w:space="0" w:color="auto"/>
      </w:divBdr>
    </w:div>
    <w:div w:id="1557862314">
      <w:bodyDiv w:val="1"/>
      <w:marLeft w:val="0"/>
      <w:marRight w:val="0"/>
      <w:marTop w:val="0"/>
      <w:marBottom w:val="0"/>
      <w:divBdr>
        <w:top w:val="none" w:sz="0" w:space="0" w:color="auto"/>
        <w:left w:val="none" w:sz="0" w:space="0" w:color="auto"/>
        <w:bottom w:val="none" w:sz="0" w:space="0" w:color="auto"/>
        <w:right w:val="none" w:sz="0" w:space="0" w:color="auto"/>
      </w:divBdr>
      <w:divsChild>
        <w:div w:id="768742089">
          <w:marLeft w:val="0"/>
          <w:marRight w:val="0"/>
          <w:marTop w:val="0"/>
          <w:marBottom w:val="0"/>
          <w:divBdr>
            <w:top w:val="none" w:sz="0" w:space="0" w:color="auto"/>
            <w:left w:val="none" w:sz="0" w:space="0" w:color="auto"/>
            <w:bottom w:val="none" w:sz="0" w:space="0" w:color="auto"/>
            <w:right w:val="none" w:sz="0" w:space="0" w:color="auto"/>
          </w:divBdr>
        </w:div>
        <w:div w:id="1556967307">
          <w:marLeft w:val="0"/>
          <w:marRight w:val="0"/>
          <w:marTop w:val="0"/>
          <w:marBottom w:val="0"/>
          <w:divBdr>
            <w:top w:val="none" w:sz="0" w:space="0" w:color="auto"/>
            <w:left w:val="none" w:sz="0" w:space="0" w:color="auto"/>
            <w:bottom w:val="none" w:sz="0" w:space="0" w:color="auto"/>
            <w:right w:val="none" w:sz="0" w:space="0" w:color="auto"/>
          </w:divBdr>
        </w:div>
      </w:divsChild>
    </w:div>
    <w:div w:id="1957635422">
      <w:bodyDiv w:val="1"/>
      <w:marLeft w:val="0"/>
      <w:marRight w:val="0"/>
      <w:marTop w:val="0"/>
      <w:marBottom w:val="0"/>
      <w:divBdr>
        <w:top w:val="none" w:sz="0" w:space="0" w:color="auto"/>
        <w:left w:val="none" w:sz="0" w:space="0" w:color="auto"/>
        <w:bottom w:val="none" w:sz="0" w:space="0" w:color="auto"/>
        <w:right w:val="none" w:sz="0" w:space="0" w:color="auto"/>
      </w:divBdr>
    </w:div>
    <w:div w:id="2055696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75CFF-3ADD-BC4D-8403-C372D42E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2139</Words>
  <Characters>12194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MuleSoft</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Carrell</dc:creator>
  <cp:lastModifiedBy>Gopi Soundarrajan</cp:lastModifiedBy>
  <cp:revision>16</cp:revision>
  <cp:lastPrinted>2016-03-21T13:45:00Z</cp:lastPrinted>
  <dcterms:created xsi:type="dcterms:W3CDTF">2016-03-21T13:45:00Z</dcterms:created>
  <dcterms:modified xsi:type="dcterms:W3CDTF">2016-03-23T00:00:00Z</dcterms:modified>
</cp:coreProperties>
</file>